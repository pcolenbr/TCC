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99761C" w14:textId="77777777" w:rsidR="005620E5" w:rsidRDefault="005620E5" w:rsidP="005620E5">
      <w:pPr>
        <w:spacing w:line="360" w:lineRule="auto"/>
        <w:jc w:val="center"/>
        <w:rPr>
          <w:rFonts w:ascii="Arial" w:hAnsi="Arial" w:cs="Arial"/>
          <w:b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334B8357" wp14:editId="72FA6D08">
            <wp:simplePos x="0" y="0"/>
            <wp:positionH relativeFrom="column">
              <wp:posOffset>695325</wp:posOffset>
            </wp:positionH>
            <wp:positionV relativeFrom="paragraph">
              <wp:posOffset>-571500</wp:posOffset>
            </wp:positionV>
            <wp:extent cx="4123690" cy="745490"/>
            <wp:effectExtent l="0" t="0" r="0" b="0"/>
            <wp:wrapSquare wrapText="right"/>
            <wp:docPr id="1" name="Imagem 1" descr="brasão pontif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rasão pontifc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74549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</pic:spPr>
                </pic:pic>
              </a:graphicData>
            </a:graphic>
          </wp:anchor>
        </w:drawing>
      </w:r>
    </w:p>
    <w:p w14:paraId="7D54E4B0" w14:textId="77777777" w:rsidR="005620E5" w:rsidRDefault="005620E5" w:rsidP="00545024">
      <w:pPr>
        <w:jc w:val="center"/>
        <w:rPr>
          <w:rFonts w:ascii="Arial" w:hAnsi="Arial" w:cs="Arial"/>
          <w:b/>
        </w:rPr>
      </w:pPr>
    </w:p>
    <w:p w14:paraId="3CD62FF2" w14:textId="77777777" w:rsidR="005620E5" w:rsidRDefault="005620E5" w:rsidP="00F55C30">
      <w:pPr>
        <w:jc w:val="center"/>
        <w:rPr>
          <w:b/>
        </w:rPr>
      </w:pPr>
      <w:bookmarkStart w:id="0" w:name="_Toc421372063"/>
      <w:r>
        <w:rPr>
          <w:b/>
        </w:rPr>
        <w:t>Instituto de Ciências Econômicas e Gerenciais</w:t>
      </w:r>
      <w:bookmarkEnd w:id="0"/>
    </w:p>
    <w:p w14:paraId="7FFA2210" w14:textId="77777777" w:rsidR="005620E5" w:rsidRDefault="005620E5" w:rsidP="00F55C30">
      <w:pPr>
        <w:jc w:val="center"/>
        <w:rPr>
          <w:b/>
        </w:rPr>
      </w:pPr>
      <w:bookmarkStart w:id="1" w:name="_Toc421372064"/>
      <w:r>
        <w:rPr>
          <w:b/>
        </w:rPr>
        <w:t>Curso de Administração</w:t>
      </w:r>
      <w:bookmarkEnd w:id="1"/>
    </w:p>
    <w:p w14:paraId="39F9C722" w14:textId="77777777" w:rsidR="005620E5" w:rsidRDefault="005620E5" w:rsidP="005620E5">
      <w:pPr>
        <w:spacing w:line="360" w:lineRule="auto"/>
        <w:jc w:val="center"/>
        <w:rPr>
          <w:rFonts w:ascii="Arial" w:hAnsi="Arial" w:cs="Arial"/>
          <w:b/>
        </w:rPr>
      </w:pPr>
    </w:p>
    <w:p w14:paraId="3E593EFD" w14:textId="77777777" w:rsidR="005620E5" w:rsidRDefault="005620E5" w:rsidP="005620E5">
      <w:pPr>
        <w:spacing w:line="360" w:lineRule="auto"/>
        <w:rPr>
          <w:rFonts w:ascii="Arial" w:hAnsi="Arial" w:cs="Arial"/>
        </w:rPr>
      </w:pPr>
    </w:p>
    <w:p w14:paraId="00D24F5F" w14:textId="77777777" w:rsidR="005620E5" w:rsidRDefault="005620E5" w:rsidP="005620E5">
      <w:pPr>
        <w:spacing w:line="360" w:lineRule="auto"/>
        <w:rPr>
          <w:rFonts w:ascii="Arial" w:hAnsi="Arial" w:cs="Arial"/>
        </w:rPr>
      </w:pPr>
    </w:p>
    <w:p w14:paraId="1F3BB2BA" w14:textId="77777777" w:rsidR="005620E5" w:rsidRDefault="005620E5" w:rsidP="005620E5">
      <w:pPr>
        <w:spacing w:line="360" w:lineRule="auto"/>
        <w:rPr>
          <w:rFonts w:ascii="Arial" w:hAnsi="Arial" w:cs="Arial"/>
        </w:rPr>
      </w:pPr>
    </w:p>
    <w:p w14:paraId="50443A6D" w14:textId="77777777" w:rsidR="005620E5" w:rsidRDefault="005620E5" w:rsidP="005620E5">
      <w:pPr>
        <w:spacing w:line="360" w:lineRule="auto"/>
        <w:rPr>
          <w:rFonts w:ascii="Arial" w:hAnsi="Arial" w:cs="Arial"/>
        </w:rPr>
      </w:pPr>
    </w:p>
    <w:p w14:paraId="6482370F" w14:textId="77777777" w:rsidR="005620E5" w:rsidRDefault="005620E5" w:rsidP="005620E5">
      <w:pPr>
        <w:spacing w:line="360" w:lineRule="auto"/>
        <w:rPr>
          <w:rFonts w:ascii="Arial" w:hAnsi="Arial" w:cs="Arial"/>
        </w:rPr>
      </w:pPr>
    </w:p>
    <w:p w14:paraId="7287194E" w14:textId="77777777" w:rsidR="005620E5" w:rsidRDefault="005620E5" w:rsidP="005620E5">
      <w:pPr>
        <w:spacing w:line="360" w:lineRule="auto"/>
        <w:rPr>
          <w:rFonts w:ascii="Arial" w:hAnsi="Arial" w:cs="Arial"/>
        </w:rPr>
      </w:pPr>
    </w:p>
    <w:p w14:paraId="43E2C3E4" w14:textId="77777777" w:rsidR="005620E5" w:rsidRDefault="005620E5" w:rsidP="005620E5">
      <w:pPr>
        <w:spacing w:line="360" w:lineRule="auto"/>
        <w:rPr>
          <w:rFonts w:ascii="Arial" w:hAnsi="Arial" w:cs="Arial"/>
        </w:rPr>
      </w:pPr>
    </w:p>
    <w:p w14:paraId="6D81D3B9" w14:textId="77777777" w:rsidR="005620E5" w:rsidRDefault="005620E5" w:rsidP="005620E5">
      <w:pPr>
        <w:spacing w:line="360" w:lineRule="auto"/>
        <w:rPr>
          <w:rFonts w:ascii="Arial" w:hAnsi="Arial" w:cs="Arial"/>
        </w:rPr>
      </w:pPr>
    </w:p>
    <w:p w14:paraId="28A44E81" w14:textId="77777777" w:rsidR="005620E5" w:rsidRDefault="005620E5" w:rsidP="005620E5">
      <w:pPr>
        <w:spacing w:line="360" w:lineRule="auto"/>
        <w:rPr>
          <w:rFonts w:ascii="Arial" w:hAnsi="Arial" w:cs="Arial"/>
        </w:rPr>
      </w:pPr>
    </w:p>
    <w:p w14:paraId="42646CBA" w14:textId="77777777" w:rsidR="005620E5" w:rsidRDefault="005620E5" w:rsidP="005620E5">
      <w:pPr>
        <w:spacing w:line="360" w:lineRule="auto"/>
        <w:rPr>
          <w:rFonts w:ascii="Arial" w:hAnsi="Arial" w:cs="Arial"/>
        </w:rPr>
      </w:pPr>
    </w:p>
    <w:p w14:paraId="21ABE873" w14:textId="77777777" w:rsidR="005620E5" w:rsidRDefault="005620E5" w:rsidP="005620E5">
      <w:pPr>
        <w:spacing w:line="360" w:lineRule="auto"/>
        <w:rPr>
          <w:rFonts w:ascii="Arial" w:hAnsi="Arial" w:cs="Arial"/>
        </w:rPr>
      </w:pPr>
    </w:p>
    <w:p w14:paraId="5B014530" w14:textId="77777777" w:rsidR="005620E5" w:rsidRDefault="00545024" w:rsidP="005620E5">
      <w:pPr>
        <w:spacing w:line="360" w:lineRule="auto"/>
        <w:jc w:val="center"/>
        <w:rPr>
          <w:rFonts w:ascii="Arial" w:hAnsi="Arial" w:cs="Arial"/>
          <w:b/>
        </w:rPr>
      </w:pPr>
      <w:r>
        <w:rPr>
          <w:b/>
          <w:sz w:val="28"/>
          <w:szCs w:val="28"/>
        </w:rPr>
        <w:t xml:space="preserve">DESENVOLVIMENTO DE UM </w:t>
      </w:r>
      <w:r w:rsidR="00181349">
        <w:rPr>
          <w:b/>
          <w:sz w:val="28"/>
          <w:szCs w:val="28"/>
        </w:rPr>
        <w:t>PLANO DE MARKETING APLICADO A EMPRESA CLASSE A COBERTURAS E DECORAÇÕES LTDA</w:t>
      </w:r>
    </w:p>
    <w:p w14:paraId="5AC8323B" w14:textId="77777777" w:rsidR="005620E5" w:rsidRDefault="005620E5" w:rsidP="005620E5">
      <w:pPr>
        <w:tabs>
          <w:tab w:val="left" w:pos="7920"/>
        </w:tabs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4D3BDB92" w14:textId="77777777" w:rsidR="005620E5" w:rsidRDefault="005620E5" w:rsidP="005620E5">
      <w:pPr>
        <w:spacing w:line="360" w:lineRule="auto"/>
        <w:jc w:val="center"/>
        <w:rPr>
          <w:rFonts w:ascii="Arial" w:hAnsi="Arial" w:cs="Arial"/>
          <w:b/>
        </w:rPr>
      </w:pPr>
    </w:p>
    <w:p w14:paraId="0C635D96" w14:textId="77777777" w:rsidR="005620E5" w:rsidRDefault="005620E5" w:rsidP="005620E5">
      <w:pPr>
        <w:spacing w:line="360" w:lineRule="auto"/>
        <w:jc w:val="center"/>
        <w:rPr>
          <w:rFonts w:ascii="Arial" w:hAnsi="Arial" w:cs="Arial"/>
          <w:b/>
        </w:rPr>
      </w:pPr>
    </w:p>
    <w:p w14:paraId="5B0A0C65" w14:textId="77777777" w:rsidR="005620E5" w:rsidRDefault="005620E5" w:rsidP="005620E5">
      <w:pPr>
        <w:spacing w:line="360" w:lineRule="auto"/>
        <w:jc w:val="right"/>
        <w:outlineLvl w:val="0"/>
        <w:rPr>
          <w:b/>
        </w:rPr>
      </w:pPr>
    </w:p>
    <w:p w14:paraId="2B8A74C8" w14:textId="77777777" w:rsidR="005620E5" w:rsidRDefault="005620E5" w:rsidP="005620E5">
      <w:pPr>
        <w:spacing w:line="360" w:lineRule="auto"/>
        <w:jc w:val="right"/>
        <w:outlineLvl w:val="0"/>
        <w:rPr>
          <w:b/>
        </w:rPr>
      </w:pPr>
    </w:p>
    <w:p w14:paraId="79AEDA52" w14:textId="77777777" w:rsidR="005620E5" w:rsidRDefault="005620E5" w:rsidP="005620E5">
      <w:pPr>
        <w:spacing w:line="360" w:lineRule="auto"/>
        <w:jc w:val="right"/>
        <w:outlineLvl w:val="0"/>
        <w:rPr>
          <w:b/>
        </w:rPr>
      </w:pPr>
    </w:p>
    <w:p w14:paraId="43FA686F" w14:textId="77777777" w:rsidR="005620E5" w:rsidRDefault="005620E5" w:rsidP="005620E5">
      <w:pPr>
        <w:spacing w:line="360" w:lineRule="auto"/>
        <w:jc w:val="right"/>
        <w:outlineLvl w:val="0"/>
        <w:rPr>
          <w:b/>
        </w:rPr>
      </w:pPr>
    </w:p>
    <w:p w14:paraId="788552D9" w14:textId="77777777" w:rsidR="005620E5" w:rsidRDefault="005620E5" w:rsidP="005620E5">
      <w:pPr>
        <w:spacing w:line="360" w:lineRule="auto"/>
        <w:jc w:val="right"/>
        <w:outlineLvl w:val="0"/>
        <w:rPr>
          <w:b/>
        </w:rPr>
      </w:pPr>
    </w:p>
    <w:p w14:paraId="2DC83795" w14:textId="77777777" w:rsidR="005620E5" w:rsidRDefault="005620E5" w:rsidP="005620E5">
      <w:pPr>
        <w:spacing w:line="360" w:lineRule="auto"/>
        <w:jc w:val="right"/>
        <w:outlineLvl w:val="0"/>
        <w:rPr>
          <w:b/>
        </w:rPr>
      </w:pPr>
    </w:p>
    <w:p w14:paraId="75092691" w14:textId="77777777" w:rsidR="005620E5" w:rsidRDefault="005620E5" w:rsidP="00F55C30">
      <w:pPr>
        <w:spacing w:line="360" w:lineRule="auto"/>
        <w:outlineLvl w:val="0"/>
        <w:rPr>
          <w:b/>
        </w:rPr>
      </w:pPr>
    </w:p>
    <w:p w14:paraId="7B1987E7" w14:textId="77777777" w:rsidR="005620E5" w:rsidRDefault="00181349" w:rsidP="00F55C30">
      <w:pPr>
        <w:jc w:val="right"/>
        <w:rPr>
          <w:b/>
        </w:rPr>
      </w:pPr>
      <w:bookmarkStart w:id="2" w:name="_Toc421372065"/>
      <w:r>
        <w:rPr>
          <w:b/>
        </w:rPr>
        <w:t>Mikaelly Fernandes Maciel</w:t>
      </w:r>
      <w:bookmarkEnd w:id="2"/>
    </w:p>
    <w:p w14:paraId="1D7F933E" w14:textId="77777777" w:rsidR="005620E5" w:rsidRDefault="005620E5" w:rsidP="005620E5">
      <w:pPr>
        <w:spacing w:line="360" w:lineRule="auto"/>
        <w:jc w:val="right"/>
        <w:outlineLvl w:val="0"/>
        <w:rPr>
          <w:rFonts w:ascii="Arial" w:hAnsi="Arial" w:cs="Arial"/>
          <w:b/>
        </w:rPr>
      </w:pPr>
    </w:p>
    <w:p w14:paraId="424081C6" w14:textId="77777777" w:rsidR="005620E5" w:rsidRDefault="005620E5" w:rsidP="005620E5">
      <w:pPr>
        <w:spacing w:line="360" w:lineRule="auto"/>
        <w:outlineLvl w:val="0"/>
        <w:rPr>
          <w:rFonts w:ascii="Arial" w:hAnsi="Arial" w:cs="Arial"/>
          <w:b/>
        </w:rPr>
      </w:pPr>
    </w:p>
    <w:p w14:paraId="3FBF5103" w14:textId="77777777" w:rsidR="005620E5" w:rsidRDefault="005620E5" w:rsidP="005620E5">
      <w:pPr>
        <w:spacing w:line="360" w:lineRule="auto"/>
        <w:outlineLvl w:val="0"/>
        <w:rPr>
          <w:b/>
        </w:rPr>
      </w:pPr>
    </w:p>
    <w:p w14:paraId="2993AFE4" w14:textId="77777777" w:rsidR="005620E5" w:rsidRDefault="005620E5" w:rsidP="00F55C30">
      <w:pPr>
        <w:jc w:val="center"/>
        <w:rPr>
          <w:b/>
        </w:rPr>
      </w:pPr>
      <w:bookmarkStart w:id="3" w:name="_Toc421372066"/>
      <w:r>
        <w:rPr>
          <w:b/>
        </w:rPr>
        <w:t>Belo Horizonte</w:t>
      </w:r>
      <w:bookmarkEnd w:id="3"/>
    </w:p>
    <w:p w14:paraId="21CF8277" w14:textId="77777777" w:rsidR="005620E5" w:rsidRDefault="00836E77" w:rsidP="005620E5">
      <w:pPr>
        <w:jc w:val="center"/>
        <w:rPr>
          <w:b/>
        </w:rPr>
      </w:pPr>
      <w:r>
        <w:rPr>
          <w:b/>
        </w:rPr>
        <w:t>Junho</w:t>
      </w:r>
      <w:r w:rsidR="00181349">
        <w:rPr>
          <w:b/>
        </w:rPr>
        <w:t xml:space="preserve"> de 2015</w:t>
      </w:r>
    </w:p>
    <w:p w14:paraId="30CCD165" w14:textId="77777777" w:rsidR="005620E5" w:rsidRDefault="005620E5" w:rsidP="005620E5">
      <w:pPr>
        <w:jc w:val="center"/>
        <w:rPr>
          <w:b/>
        </w:rPr>
      </w:pPr>
    </w:p>
    <w:p w14:paraId="3C89D214" w14:textId="77777777" w:rsidR="00F55C30" w:rsidRDefault="00F55C30" w:rsidP="005620E5">
      <w:pPr>
        <w:jc w:val="center"/>
        <w:rPr>
          <w:b/>
        </w:rPr>
      </w:pPr>
    </w:p>
    <w:p w14:paraId="0E4D208F" w14:textId="77777777" w:rsidR="005620E5" w:rsidRDefault="00181349" w:rsidP="00F55C30">
      <w:pPr>
        <w:jc w:val="center"/>
        <w:rPr>
          <w:b/>
        </w:rPr>
      </w:pPr>
      <w:bookmarkStart w:id="4" w:name="_Toc421372067"/>
      <w:r>
        <w:rPr>
          <w:b/>
        </w:rPr>
        <w:lastRenderedPageBreak/>
        <w:t>Mikaelly Fernandes Maciel</w:t>
      </w:r>
      <w:bookmarkEnd w:id="4"/>
    </w:p>
    <w:p w14:paraId="3FE6D8E1" w14:textId="77777777" w:rsidR="005620E5" w:rsidRDefault="005620E5" w:rsidP="005620E5">
      <w:pPr>
        <w:spacing w:line="360" w:lineRule="auto"/>
        <w:jc w:val="center"/>
        <w:outlineLvl w:val="0"/>
        <w:rPr>
          <w:rFonts w:ascii="Arial" w:hAnsi="Arial" w:cs="Arial"/>
          <w:b/>
        </w:rPr>
      </w:pPr>
    </w:p>
    <w:p w14:paraId="161AFBCB" w14:textId="77777777" w:rsidR="005620E5" w:rsidRDefault="005620E5" w:rsidP="005620E5">
      <w:pPr>
        <w:spacing w:line="360" w:lineRule="auto"/>
        <w:jc w:val="center"/>
        <w:outlineLvl w:val="0"/>
        <w:rPr>
          <w:rFonts w:ascii="Arial" w:hAnsi="Arial" w:cs="Arial"/>
          <w:b/>
        </w:rPr>
      </w:pPr>
    </w:p>
    <w:p w14:paraId="243A5C3C" w14:textId="77777777" w:rsidR="005620E5" w:rsidRDefault="005620E5" w:rsidP="005620E5">
      <w:pPr>
        <w:spacing w:line="360" w:lineRule="auto"/>
        <w:jc w:val="center"/>
        <w:outlineLvl w:val="0"/>
        <w:rPr>
          <w:rFonts w:ascii="Arial" w:hAnsi="Arial" w:cs="Arial"/>
          <w:b/>
        </w:rPr>
      </w:pPr>
    </w:p>
    <w:p w14:paraId="6DF13A31" w14:textId="77777777" w:rsidR="005620E5" w:rsidRDefault="005620E5" w:rsidP="005620E5">
      <w:pPr>
        <w:spacing w:line="360" w:lineRule="auto"/>
        <w:jc w:val="center"/>
        <w:outlineLvl w:val="0"/>
        <w:rPr>
          <w:rFonts w:ascii="Arial" w:hAnsi="Arial" w:cs="Arial"/>
          <w:b/>
        </w:rPr>
      </w:pPr>
    </w:p>
    <w:p w14:paraId="5A52662E" w14:textId="77777777" w:rsidR="005620E5" w:rsidRDefault="005620E5" w:rsidP="005620E5">
      <w:pPr>
        <w:spacing w:line="360" w:lineRule="auto"/>
        <w:jc w:val="center"/>
        <w:outlineLvl w:val="0"/>
        <w:rPr>
          <w:rFonts w:ascii="Arial" w:hAnsi="Arial" w:cs="Arial"/>
          <w:b/>
        </w:rPr>
      </w:pPr>
    </w:p>
    <w:p w14:paraId="2626E0A2" w14:textId="77777777" w:rsidR="005620E5" w:rsidRDefault="005620E5" w:rsidP="005620E5">
      <w:pPr>
        <w:spacing w:line="360" w:lineRule="auto"/>
        <w:jc w:val="center"/>
        <w:rPr>
          <w:rFonts w:ascii="Arial" w:hAnsi="Arial" w:cs="Arial"/>
          <w:b/>
        </w:rPr>
      </w:pPr>
    </w:p>
    <w:p w14:paraId="3C846C3C" w14:textId="77777777" w:rsidR="005620E5" w:rsidRDefault="005620E5" w:rsidP="005620E5">
      <w:pPr>
        <w:spacing w:line="360" w:lineRule="auto"/>
        <w:jc w:val="center"/>
        <w:rPr>
          <w:rFonts w:ascii="Arial" w:hAnsi="Arial" w:cs="Arial"/>
          <w:b/>
        </w:rPr>
      </w:pPr>
    </w:p>
    <w:p w14:paraId="3F391B47" w14:textId="77777777" w:rsidR="00181349" w:rsidRDefault="00545024" w:rsidP="00181349">
      <w:pPr>
        <w:spacing w:line="360" w:lineRule="auto"/>
        <w:jc w:val="center"/>
        <w:rPr>
          <w:rFonts w:ascii="Arial" w:hAnsi="Arial" w:cs="Arial"/>
          <w:b/>
        </w:rPr>
      </w:pPr>
      <w:r>
        <w:rPr>
          <w:b/>
          <w:sz w:val="28"/>
          <w:szCs w:val="28"/>
        </w:rPr>
        <w:t xml:space="preserve">DESENVOLVIMENTO DE UM </w:t>
      </w:r>
      <w:r w:rsidR="00181349">
        <w:rPr>
          <w:b/>
          <w:sz w:val="28"/>
          <w:szCs w:val="28"/>
        </w:rPr>
        <w:t>PLANO DE MARKETING APLICADO A EMPRESA CLASSE A COBERTURAS E DECORAÇÕES LTDA</w:t>
      </w:r>
    </w:p>
    <w:p w14:paraId="0CD858B3" w14:textId="77777777" w:rsidR="005620E5" w:rsidRDefault="005620E5" w:rsidP="005620E5">
      <w:pPr>
        <w:spacing w:line="360" w:lineRule="auto"/>
        <w:jc w:val="center"/>
        <w:rPr>
          <w:rFonts w:ascii="Arial" w:hAnsi="Arial" w:cs="Arial"/>
          <w:b/>
        </w:rPr>
      </w:pPr>
    </w:p>
    <w:p w14:paraId="62CF7FB3" w14:textId="77777777" w:rsidR="005620E5" w:rsidRDefault="005620E5" w:rsidP="005620E5">
      <w:pPr>
        <w:spacing w:line="360" w:lineRule="auto"/>
        <w:jc w:val="center"/>
        <w:rPr>
          <w:rFonts w:ascii="Arial" w:hAnsi="Arial" w:cs="Arial"/>
          <w:b/>
        </w:rPr>
      </w:pPr>
    </w:p>
    <w:p w14:paraId="4D62EA77" w14:textId="77777777" w:rsidR="005620E5" w:rsidRDefault="005620E5" w:rsidP="005620E5">
      <w:pPr>
        <w:spacing w:line="360" w:lineRule="auto"/>
        <w:jc w:val="center"/>
        <w:rPr>
          <w:rFonts w:ascii="Arial" w:hAnsi="Arial" w:cs="Arial"/>
          <w:b/>
        </w:rPr>
      </w:pPr>
    </w:p>
    <w:p w14:paraId="66C9BB68" w14:textId="77777777" w:rsidR="005620E5" w:rsidRDefault="005620E5" w:rsidP="005620E5">
      <w:pPr>
        <w:spacing w:line="360" w:lineRule="auto"/>
        <w:jc w:val="center"/>
        <w:rPr>
          <w:rFonts w:ascii="Arial" w:hAnsi="Arial" w:cs="Arial"/>
          <w:b/>
        </w:rPr>
      </w:pPr>
    </w:p>
    <w:p w14:paraId="64277F5D" w14:textId="77777777" w:rsidR="005620E5" w:rsidRDefault="005620E5" w:rsidP="005620E5">
      <w:pPr>
        <w:spacing w:line="360" w:lineRule="auto"/>
        <w:jc w:val="center"/>
        <w:rPr>
          <w:rFonts w:ascii="Arial" w:hAnsi="Arial" w:cs="Arial"/>
          <w:b/>
        </w:rPr>
      </w:pPr>
    </w:p>
    <w:p w14:paraId="5A4DF2EB" w14:textId="77777777" w:rsidR="005620E5" w:rsidRDefault="005620E5" w:rsidP="005620E5">
      <w:pPr>
        <w:spacing w:line="360" w:lineRule="auto"/>
        <w:jc w:val="center"/>
        <w:rPr>
          <w:rFonts w:ascii="Arial" w:hAnsi="Arial" w:cs="Arial"/>
          <w:b/>
        </w:rPr>
      </w:pPr>
    </w:p>
    <w:p w14:paraId="7B6CFCEE" w14:textId="77777777" w:rsidR="005620E5" w:rsidRDefault="005620E5" w:rsidP="005620E5">
      <w:pPr>
        <w:spacing w:line="360" w:lineRule="auto"/>
        <w:jc w:val="center"/>
        <w:rPr>
          <w:rFonts w:ascii="Arial" w:hAnsi="Arial" w:cs="Arial"/>
          <w:b/>
        </w:rPr>
      </w:pPr>
    </w:p>
    <w:p w14:paraId="1F303551" w14:textId="77777777" w:rsidR="005620E5" w:rsidRDefault="005620E5" w:rsidP="005620E5">
      <w:pPr>
        <w:spacing w:line="360" w:lineRule="auto"/>
        <w:jc w:val="center"/>
        <w:rPr>
          <w:rFonts w:ascii="Arial" w:hAnsi="Arial" w:cs="Arial"/>
          <w:b/>
        </w:rPr>
      </w:pPr>
    </w:p>
    <w:p w14:paraId="177A2BD6" w14:textId="77777777" w:rsidR="005620E5" w:rsidRDefault="005620E5" w:rsidP="005620E5">
      <w:pPr>
        <w:spacing w:line="360" w:lineRule="auto"/>
        <w:jc w:val="center"/>
        <w:rPr>
          <w:rFonts w:ascii="Arial" w:hAnsi="Arial" w:cs="Arial"/>
          <w:b/>
        </w:rPr>
      </w:pPr>
    </w:p>
    <w:p w14:paraId="44F06830" w14:textId="77777777" w:rsidR="005620E5" w:rsidRDefault="005620E5" w:rsidP="005620E5">
      <w:pPr>
        <w:spacing w:line="360" w:lineRule="auto"/>
        <w:ind w:left="4320"/>
        <w:jc w:val="both"/>
      </w:pPr>
      <w:r>
        <w:t>Pré-projeto de Trabalho de Conclusão de Curso apresentado à Disciplina TC II do Curso de Administração do Instituto de Ciências Econômicas e Gerenciais da Pontifícia Universidade Católica de Minas Gerais.</w:t>
      </w:r>
      <w:r w:rsidR="00545024">
        <w:t xml:space="preserve"> </w:t>
      </w:r>
    </w:p>
    <w:p w14:paraId="55D9E329" w14:textId="77777777" w:rsidR="00545024" w:rsidRDefault="00545024" w:rsidP="005620E5">
      <w:pPr>
        <w:spacing w:line="360" w:lineRule="auto"/>
        <w:ind w:left="4320"/>
        <w:jc w:val="both"/>
      </w:pPr>
      <w:r>
        <w:t>Professor orientador: Dalton Jorge Teixeira</w:t>
      </w:r>
    </w:p>
    <w:p w14:paraId="22EC810D" w14:textId="77777777" w:rsidR="005620E5" w:rsidRDefault="005620E5" w:rsidP="005620E5">
      <w:pPr>
        <w:spacing w:line="360" w:lineRule="auto"/>
        <w:jc w:val="right"/>
        <w:rPr>
          <w:rFonts w:ascii="Arial" w:hAnsi="Arial" w:cs="Arial"/>
        </w:rPr>
      </w:pPr>
    </w:p>
    <w:p w14:paraId="661F8B70" w14:textId="77777777" w:rsidR="005620E5" w:rsidRDefault="005620E5" w:rsidP="005620E5">
      <w:pPr>
        <w:spacing w:line="360" w:lineRule="auto"/>
        <w:jc w:val="right"/>
        <w:rPr>
          <w:rFonts w:ascii="Arial" w:hAnsi="Arial" w:cs="Arial"/>
          <w:b/>
        </w:rPr>
      </w:pPr>
    </w:p>
    <w:p w14:paraId="63353EF9" w14:textId="77777777" w:rsidR="005620E5" w:rsidRDefault="005620E5" w:rsidP="005620E5">
      <w:pPr>
        <w:spacing w:line="360" w:lineRule="auto"/>
        <w:jc w:val="right"/>
        <w:rPr>
          <w:rFonts w:ascii="Arial" w:hAnsi="Arial" w:cs="Arial"/>
          <w:b/>
        </w:rPr>
      </w:pPr>
    </w:p>
    <w:p w14:paraId="0CBDB6E5" w14:textId="77777777" w:rsidR="005620E5" w:rsidRDefault="005620E5" w:rsidP="00545024">
      <w:pPr>
        <w:spacing w:line="360" w:lineRule="auto"/>
        <w:rPr>
          <w:rFonts w:ascii="Arial" w:hAnsi="Arial" w:cs="Arial"/>
          <w:b/>
        </w:rPr>
      </w:pPr>
    </w:p>
    <w:p w14:paraId="651E19E6" w14:textId="77777777" w:rsidR="005620E5" w:rsidRDefault="005620E5" w:rsidP="005620E5">
      <w:pPr>
        <w:spacing w:line="360" w:lineRule="auto"/>
        <w:jc w:val="right"/>
        <w:rPr>
          <w:rFonts w:ascii="Arial" w:hAnsi="Arial" w:cs="Arial"/>
          <w:b/>
        </w:rPr>
      </w:pPr>
    </w:p>
    <w:p w14:paraId="4ED47AEC" w14:textId="77777777" w:rsidR="005620E5" w:rsidRDefault="005620E5" w:rsidP="005620E5">
      <w:pPr>
        <w:spacing w:line="360" w:lineRule="auto"/>
        <w:jc w:val="right"/>
        <w:rPr>
          <w:rFonts w:ascii="Arial" w:hAnsi="Arial" w:cs="Arial"/>
          <w:b/>
        </w:rPr>
      </w:pPr>
    </w:p>
    <w:p w14:paraId="487C9EEE" w14:textId="77777777" w:rsidR="005620E5" w:rsidRDefault="005620E5" w:rsidP="00F55C30">
      <w:pPr>
        <w:jc w:val="center"/>
        <w:rPr>
          <w:b/>
        </w:rPr>
      </w:pPr>
      <w:bookmarkStart w:id="5" w:name="_Toc421372068"/>
      <w:r>
        <w:rPr>
          <w:b/>
        </w:rPr>
        <w:t>Belo Horizonte</w:t>
      </w:r>
      <w:bookmarkEnd w:id="5"/>
    </w:p>
    <w:p w14:paraId="6FE9D937" w14:textId="77777777" w:rsidR="00C138DF" w:rsidRDefault="00836E77" w:rsidP="00545024">
      <w:pPr>
        <w:jc w:val="center"/>
        <w:rPr>
          <w:b/>
        </w:rPr>
      </w:pPr>
      <w:r>
        <w:rPr>
          <w:b/>
        </w:rPr>
        <w:t>Junho</w:t>
      </w:r>
      <w:r w:rsidR="00181349">
        <w:rPr>
          <w:b/>
        </w:rPr>
        <w:t xml:space="preserve"> 2015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pt-BR"/>
        </w:rPr>
        <w:id w:val="95449541"/>
        <w:docPartObj>
          <w:docPartGallery w:val="Table of Contents"/>
          <w:docPartUnique/>
        </w:docPartObj>
      </w:sdtPr>
      <w:sdtContent>
        <w:p w14:paraId="793EFB21" w14:textId="77777777" w:rsidR="00545024" w:rsidRDefault="00545024">
          <w:pPr>
            <w:pStyle w:val="TOCHeading"/>
          </w:pPr>
          <w:r>
            <w:t>Sumário</w:t>
          </w:r>
        </w:p>
        <w:p w14:paraId="00350D6A" w14:textId="77777777" w:rsidR="00585763" w:rsidRDefault="0004262E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545024">
            <w:instrText xml:space="preserve"> TOC \o "1-3" \h \z \u </w:instrText>
          </w:r>
          <w:r>
            <w:fldChar w:fldCharType="separate"/>
          </w:r>
          <w:hyperlink w:anchor="_Toc421479269" w:history="1">
            <w:r w:rsidR="00585763" w:rsidRPr="00A937F1">
              <w:rPr>
                <w:rStyle w:val="Hyperlink"/>
                <w:rFonts w:ascii="Arial" w:hAnsi="Arial" w:cs="Arial"/>
                <w:noProof/>
              </w:rPr>
              <w:t>1. Introdução</w:t>
            </w:r>
            <w:r w:rsidR="00585763">
              <w:rPr>
                <w:noProof/>
                <w:webHidden/>
              </w:rPr>
              <w:tab/>
            </w:r>
            <w:r w:rsidR="00585763">
              <w:rPr>
                <w:noProof/>
                <w:webHidden/>
              </w:rPr>
              <w:fldChar w:fldCharType="begin"/>
            </w:r>
            <w:r w:rsidR="00585763">
              <w:rPr>
                <w:noProof/>
                <w:webHidden/>
              </w:rPr>
              <w:instrText xml:space="preserve"> PAGEREF _Toc421479269 \h </w:instrText>
            </w:r>
            <w:r w:rsidR="00585763">
              <w:rPr>
                <w:noProof/>
                <w:webHidden/>
              </w:rPr>
            </w:r>
            <w:r w:rsidR="00585763">
              <w:rPr>
                <w:noProof/>
                <w:webHidden/>
              </w:rPr>
              <w:fldChar w:fldCharType="separate"/>
            </w:r>
            <w:r w:rsidR="00585763">
              <w:rPr>
                <w:noProof/>
                <w:webHidden/>
              </w:rPr>
              <w:t>4</w:t>
            </w:r>
            <w:r w:rsidR="00585763">
              <w:rPr>
                <w:noProof/>
                <w:webHidden/>
              </w:rPr>
              <w:fldChar w:fldCharType="end"/>
            </w:r>
          </w:hyperlink>
        </w:p>
        <w:p w14:paraId="0E5048B1" w14:textId="77777777" w:rsidR="00585763" w:rsidRDefault="00332E47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479270" w:history="1">
            <w:r w:rsidR="00585763" w:rsidRPr="00A937F1">
              <w:rPr>
                <w:rStyle w:val="Hyperlink"/>
                <w:rFonts w:ascii="Arial" w:hAnsi="Arial" w:cs="Arial"/>
                <w:noProof/>
              </w:rPr>
              <w:t>1.1 O assunto e sua importância</w:t>
            </w:r>
            <w:r w:rsidR="00585763">
              <w:rPr>
                <w:noProof/>
                <w:webHidden/>
              </w:rPr>
              <w:tab/>
            </w:r>
            <w:r w:rsidR="00585763">
              <w:rPr>
                <w:noProof/>
                <w:webHidden/>
              </w:rPr>
              <w:fldChar w:fldCharType="begin"/>
            </w:r>
            <w:r w:rsidR="00585763">
              <w:rPr>
                <w:noProof/>
                <w:webHidden/>
              </w:rPr>
              <w:instrText xml:space="preserve"> PAGEREF _Toc421479270 \h </w:instrText>
            </w:r>
            <w:r w:rsidR="00585763">
              <w:rPr>
                <w:noProof/>
                <w:webHidden/>
              </w:rPr>
            </w:r>
            <w:r w:rsidR="00585763">
              <w:rPr>
                <w:noProof/>
                <w:webHidden/>
              </w:rPr>
              <w:fldChar w:fldCharType="separate"/>
            </w:r>
            <w:r w:rsidR="00585763">
              <w:rPr>
                <w:noProof/>
                <w:webHidden/>
              </w:rPr>
              <w:t>4</w:t>
            </w:r>
            <w:r w:rsidR="00585763">
              <w:rPr>
                <w:noProof/>
                <w:webHidden/>
              </w:rPr>
              <w:fldChar w:fldCharType="end"/>
            </w:r>
          </w:hyperlink>
        </w:p>
        <w:p w14:paraId="39017616" w14:textId="77777777" w:rsidR="00585763" w:rsidRDefault="00332E47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479271" w:history="1">
            <w:r w:rsidR="00585763" w:rsidRPr="00A937F1">
              <w:rPr>
                <w:rStyle w:val="Hyperlink"/>
                <w:rFonts w:ascii="Arial" w:hAnsi="Arial" w:cs="Arial"/>
                <w:noProof/>
              </w:rPr>
              <w:t>1.2 Problemática e justificativa</w:t>
            </w:r>
            <w:r w:rsidR="00585763">
              <w:rPr>
                <w:noProof/>
                <w:webHidden/>
              </w:rPr>
              <w:tab/>
            </w:r>
            <w:r w:rsidR="00585763">
              <w:rPr>
                <w:noProof/>
                <w:webHidden/>
              </w:rPr>
              <w:fldChar w:fldCharType="begin"/>
            </w:r>
            <w:r w:rsidR="00585763">
              <w:rPr>
                <w:noProof/>
                <w:webHidden/>
              </w:rPr>
              <w:instrText xml:space="preserve"> PAGEREF _Toc421479271 \h </w:instrText>
            </w:r>
            <w:r w:rsidR="00585763">
              <w:rPr>
                <w:noProof/>
                <w:webHidden/>
              </w:rPr>
            </w:r>
            <w:r w:rsidR="00585763">
              <w:rPr>
                <w:noProof/>
                <w:webHidden/>
              </w:rPr>
              <w:fldChar w:fldCharType="separate"/>
            </w:r>
            <w:r w:rsidR="00585763">
              <w:rPr>
                <w:noProof/>
                <w:webHidden/>
              </w:rPr>
              <w:t>5</w:t>
            </w:r>
            <w:r w:rsidR="00585763">
              <w:rPr>
                <w:noProof/>
                <w:webHidden/>
              </w:rPr>
              <w:fldChar w:fldCharType="end"/>
            </w:r>
          </w:hyperlink>
        </w:p>
        <w:p w14:paraId="081BEC4A" w14:textId="77777777" w:rsidR="00585763" w:rsidRDefault="00332E47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479272" w:history="1">
            <w:r w:rsidR="00585763" w:rsidRPr="00A937F1">
              <w:rPr>
                <w:rStyle w:val="Hyperlink"/>
                <w:rFonts w:ascii="Arial" w:hAnsi="Arial" w:cs="Arial"/>
                <w:noProof/>
              </w:rPr>
              <w:t>1.3 Objetivos (geral e específico)</w:t>
            </w:r>
            <w:r w:rsidR="00585763">
              <w:rPr>
                <w:noProof/>
                <w:webHidden/>
              </w:rPr>
              <w:tab/>
            </w:r>
            <w:r w:rsidR="00585763">
              <w:rPr>
                <w:noProof/>
                <w:webHidden/>
              </w:rPr>
              <w:fldChar w:fldCharType="begin"/>
            </w:r>
            <w:r w:rsidR="00585763">
              <w:rPr>
                <w:noProof/>
                <w:webHidden/>
              </w:rPr>
              <w:instrText xml:space="preserve"> PAGEREF _Toc421479272 \h </w:instrText>
            </w:r>
            <w:r w:rsidR="00585763">
              <w:rPr>
                <w:noProof/>
                <w:webHidden/>
              </w:rPr>
            </w:r>
            <w:r w:rsidR="00585763">
              <w:rPr>
                <w:noProof/>
                <w:webHidden/>
              </w:rPr>
              <w:fldChar w:fldCharType="separate"/>
            </w:r>
            <w:r w:rsidR="00585763">
              <w:rPr>
                <w:noProof/>
                <w:webHidden/>
              </w:rPr>
              <w:t>6</w:t>
            </w:r>
            <w:r w:rsidR="00585763">
              <w:rPr>
                <w:noProof/>
                <w:webHidden/>
              </w:rPr>
              <w:fldChar w:fldCharType="end"/>
            </w:r>
          </w:hyperlink>
        </w:p>
        <w:p w14:paraId="324484B6" w14:textId="77777777" w:rsidR="00585763" w:rsidRDefault="00332E47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479273" w:history="1">
            <w:r w:rsidR="00585763" w:rsidRPr="00A937F1">
              <w:rPr>
                <w:rStyle w:val="Hyperlink"/>
                <w:rFonts w:ascii="Arial" w:hAnsi="Arial" w:cs="Arial"/>
                <w:noProof/>
              </w:rPr>
              <w:t>2. Referencial Teórico</w:t>
            </w:r>
            <w:r w:rsidR="00585763">
              <w:rPr>
                <w:noProof/>
                <w:webHidden/>
              </w:rPr>
              <w:tab/>
            </w:r>
            <w:r w:rsidR="00585763">
              <w:rPr>
                <w:noProof/>
                <w:webHidden/>
              </w:rPr>
              <w:fldChar w:fldCharType="begin"/>
            </w:r>
            <w:r w:rsidR="00585763">
              <w:rPr>
                <w:noProof/>
                <w:webHidden/>
              </w:rPr>
              <w:instrText xml:space="preserve"> PAGEREF _Toc421479273 \h </w:instrText>
            </w:r>
            <w:r w:rsidR="00585763">
              <w:rPr>
                <w:noProof/>
                <w:webHidden/>
              </w:rPr>
            </w:r>
            <w:r w:rsidR="00585763">
              <w:rPr>
                <w:noProof/>
                <w:webHidden/>
              </w:rPr>
              <w:fldChar w:fldCharType="separate"/>
            </w:r>
            <w:r w:rsidR="00585763">
              <w:rPr>
                <w:noProof/>
                <w:webHidden/>
              </w:rPr>
              <w:t>6</w:t>
            </w:r>
            <w:r w:rsidR="00585763">
              <w:rPr>
                <w:noProof/>
                <w:webHidden/>
              </w:rPr>
              <w:fldChar w:fldCharType="end"/>
            </w:r>
          </w:hyperlink>
        </w:p>
        <w:p w14:paraId="09A40BF1" w14:textId="77777777" w:rsidR="00585763" w:rsidRDefault="00332E47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479274" w:history="1">
            <w:r w:rsidR="00585763" w:rsidRPr="00A937F1">
              <w:rPr>
                <w:rStyle w:val="Hyperlink"/>
                <w:rFonts w:ascii="Arial" w:hAnsi="Arial" w:cs="Arial"/>
                <w:noProof/>
              </w:rPr>
              <w:t>2.1 Conceito de Marketing</w:t>
            </w:r>
            <w:r w:rsidR="00585763">
              <w:rPr>
                <w:noProof/>
                <w:webHidden/>
              </w:rPr>
              <w:tab/>
            </w:r>
            <w:r w:rsidR="00585763">
              <w:rPr>
                <w:noProof/>
                <w:webHidden/>
              </w:rPr>
              <w:fldChar w:fldCharType="begin"/>
            </w:r>
            <w:r w:rsidR="00585763">
              <w:rPr>
                <w:noProof/>
                <w:webHidden/>
              </w:rPr>
              <w:instrText xml:space="preserve"> PAGEREF _Toc421479274 \h </w:instrText>
            </w:r>
            <w:r w:rsidR="00585763">
              <w:rPr>
                <w:noProof/>
                <w:webHidden/>
              </w:rPr>
            </w:r>
            <w:r w:rsidR="00585763">
              <w:rPr>
                <w:noProof/>
                <w:webHidden/>
              </w:rPr>
              <w:fldChar w:fldCharType="separate"/>
            </w:r>
            <w:r w:rsidR="00585763">
              <w:rPr>
                <w:noProof/>
                <w:webHidden/>
              </w:rPr>
              <w:t>7</w:t>
            </w:r>
            <w:r w:rsidR="00585763">
              <w:rPr>
                <w:noProof/>
                <w:webHidden/>
              </w:rPr>
              <w:fldChar w:fldCharType="end"/>
            </w:r>
          </w:hyperlink>
        </w:p>
        <w:p w14:paraId="756ADD83" w14:textId="77777777" w:rsidR="00585763" w:rsidRDefault="00332E47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479275" w:history="1">
            <w:r w:rsidR="00585763" w:rsidRPr="00A937F1">
              <w:rPr>
                <w:rStyle w:val="Hyperlink"/>
                <w:rFonts w:ascii="Arial" w:hAnsi="Arial" w:cs="Arial"/>
                <w:noProof/>
              </w:rPr>
              <w:t>2.2 Plano de Marketing</w:t>
            </w:r>
            <w:r w:rsidR="00585763">
              <w:rPr>
                <w:noProof/>
                <w:webHidden/>
              </w:rPr>
              <w:tab/>
            </w:r>
            <w:r w:rsidR="00585763">
              <w:rPr>
                <w:noProof/>
                <w:webHidden/>
              </w:rPr>
              <w:fldChar w:fldCharType="begin"/>
            </w:r>
            <w:r w:rsidR="00585763">
              <w:rPr>
                <w:noProof/>
                <w:webHidden/>
              </w:rPr>
              <w:instrText xml:space="preserve"> PAGEREF _Toc421479275 \h </w:instrText>
            </w:r>
            <w:r w:rsidR="00585763">
              <w:rPr>
                <w:noProof/>
                <w:webHidden/>
              </w:rPr>
            </w:r>
            <w:r w:rsidR="00585763">
              <w:rPr>
                <w:noProof/>
                <w:webHidden/>
              </w:rPr>
              <w:fldChar w:fldCharType="separate"/>
            </w:r>
            <w:r w:rsidR="00585763">
              <w:rPr>
                <w:noProof/>
                <w:webHidden/>
              </w:rPr>
              <w:t>9</w:t>
            </w:r>
            <w:r w:rsidR="00585763">
              <w:rPr>
                <w:noProof/>
                <w:webHidden/>
              </w:rPr>
              <w:fldChar w:fldCharType="end"/>
            </w:r>
          </w:hyperlink>
        </w:p>
        <w:p w14:paraId="1FC0D6F0" w14:textId="77777777" w:rsidR="00585763" w:rsidRDefault="00332E47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479276" w:history="1">
            <w:r w:rsidR="00585763" w:rsidRPr="00A937F1">
              <w:rPr>
                <w:rStyle w:val="Hyperlink"/>
                <w:rFonts w:ascii="Arial" w:hAnsi="Arial" w:cs="Arial"/>
                <w:noProof/>
              </w:rPr>
              <w:t>2.3 Estrutura do Plano de Marketing</w:t>
            </w:r>
            <w:r w:rsidR="00585763">
              <w:rPr>
                <w:noProof/>
                <w:webHidden/>
              </w:rPr>
              <w:tab/>
            </w:r>
            <w:r w:rsidR="00585763">
              <w:rPr>
                <w:noProof/>
                <w:webHidden/>
              </w:rPr>
              <w:fldChar w:fldCharType="begin"/>
            </w:r>
            <w:r w:rsidR="00585763">
              <w:rPr>
                <w:noProof/>
                <w:webHidden/>
              </w:rPr>
              <w:instrText xml:space="preserve"> PAGEREF _Toc421479276 \h </w:instrText>
            </w:r>
            <w:r w:rsidR="00585763">
              <w:rPr>
                <w:noProof/>
                <w:webHidden/>
              </w:rPr>
            </w:r>
            <w:r w:rsidR="00585763">
              <w:rPr>
                <w:noProof/>
                <w:webHidden/>
              </w:rPr>
              <w:fldChar w:fldCharType="separate"/>
            </w:r>
            <w:r w:rsidR="00585763">
              <w:rPr>
                <w:noProof/>
                <w:webHidden/>
              </w:rPr>
              <w:t>10</w:t>
            </w:r>
            <w:r w:rsidR="00585763">
              <w:rPr>
                <w:noProof/>
                <w:webHidden/>
              </w:rPr>
              <w:fldChar w:fldCharType="end"/>
            </w:r>
          </w:hyperlink>
        </w:p>
        <w:p w14:paraId="440281D7" w14:textId="77777777" w:rsidR="00585763" w:rsidRDefault="00332E47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479277" w:history="1">
            <w:r w:rsidR="00585763" w:rsidRPr="00A937F1">
              <w:rPr>
                <w:rStyle w:val="Hyperlink"/>
                <w:rFonts w:ascii="Arial" w:hAnsi="Arial" w:cs="Arial"/>
                <w:noProof/>
              </w:rPr>
              <w:t>3. Metodologia</w:t>
            </w:r>
            <w:r w:rsidR="00585763">
              <w:rPr>
                <w:noProof/>
                <w:webHidden/>
              </w:rPr>
              <w:tab/>
            </w:r>
            <w:r w:rsidR="00585763">
              <w:rPr>
                <w:noProof/>
                <w:webHidden/>
              </w:rPr>
              <w:fldChar w:fldCharType="begin"/>
            </w:r>
            <w:r w:rsidR="00585763">
              <w:rPr>
                <w:noProof/>
                <w:webHidden/>
              </w:rPr>
              <w:instrText xml:space="preserve"> PAGEREF _Toc421479277 \h </w:instrText>
            </w:r>
            <w:r w:rsidR="00585763">
              <w:rPr>
                <w:noProof/>
                <w:webHidden/>
              </w:rPr>
            </w:r>
            <w:r w:rsidR="00585763">
              <w:rPr>
                <w:noProof/>
                <w:webHidden/>
              </w:rPr>
              <w:fldChar w:fldCharType="separate"/>
            </w:r>
            <w:r w:rsidR="00585763">
              <w:rPr>
                <w:noProof/>
                <w:webHidden/>
              </w:rPr>
              <w:t>13</w:t>
            </w:r>
            <w:r w:rsidR="00585763">
              <w:rPr>
                <w:noProof/>
                <w:webHidden/>
              </w:rPr>
              <w:fldChar w:fldCharType="end"/>
            </w:r>
          </w:hyperlink>
        </w:p>
        <w:p w14:paraId="2F3BE7FA" w14:textId="77777777" w:rsidR="00585763" w:rsidRDefault="00332E47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479278" w:history="1">
            <w:r w:rsidR="00585763" w:rsidRPr="00A937F1">
              <w:rPr>
                <w:rStyle w:val="Hyperlink"/>
                <w:rFonts w:ascii="Arial" w:hAnsi="Arial" w:cs="Arial"/>
                <w:noProof/>
              </w:rPr>
              <w:t>3.1 Tipo e Técnica de Pesquisa</w:t>
            </w:r>
            <w:r w:rsidR="00585763">
              <w:rPr>
                <w:noProof/>
                <w:webHidden/>
              </w:rPr>
              <w:tab/>
            </w:r>
            <w:r w:rsidR="00585763">
              <w:rPr>
                <w:noProof/>
                <w:webHidden/>
              </w:rPr>
              <w:fldChar w:fldCharType="begin"/>
            </w:r>
            <w:r w:rsidR="00585763">
              <w:rPr>
                <w:noProof/>
                <w:webHidden/>
              </w:rPr>
              <w:instrText xml:space="preserve"> PAGEREF _Toc421479278 \h </w:instrText>
            </w:r>
            <w:r w:rsidR="00585763">
              <w:rPr>
                <w:noProof/>
                <w:webHidden/>
              </w:rPr>
            </w:r>
            <w:r w:rsidR="00585763">
              <w:rPr>
                <w:noProof/>
                <w:webHidden/>
              </w:rPr>
              <w:fldChar w:fldCharType="separate"/>
            </w:r>
            <w:r w:rsidR="00585763">
              <w:rPr>
                <w:noProof/>
                <w:webHidden/>
              </w:rPr>
              <w:t>13</w:t>
            </w:r>
            <w:r w:rsidR="00585763">
              <w:rPr>
                <w:noProof/>
                <w:webHidden/>
              </w:rPr>
              <w:fldChar w:fldCharType="end"/>
            </w:r>
          </w:hyperlink>
        </w:p>
        <w:p w14:paraId="283F379D" w14:textId="77777777" w:rsidR="00585763" w:rsidRDefault="00332E47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479279" w:history="1">
            <w:r w:rsidR="00585763" w:rsidRPr="00A937F1">
              <w:rPr>
                <w:rStyle w:val="Hyperlink"/>
                <w:rFonts w:ascii="Arial" w:hAnsi="Arial" w:cs="Arial"/>
                <w:noProof/>
              </w:rPr>
              <w:t>3.2 Universo e Amostra da Pesquisa</w:t>
            </w:r>
            <w:r w:rsidR="00585763">
              <w:rPr>
                <w:noProof/>
                <w:webHidden/>
              </w:rPr>
              <w:tab/>
            </w:r>
            <w:r w:rsidR="00585763">
              <w:rPr>
                <w:noProof/>
                <w:webHidden/>
              </w:rPr>
              <w:fldChar w:fldCharType="begin"/>
            </w:r>
            <w:r w:rsidR="00585763">
              <w:rPr>
                <w:noProof/>
                <w:webHidden/>
              </w:rPr>
              <w:instrText xml:space="preserve"> PAGEREF _Toc421479279 \h </w:instrText>
            </w:r>
            <w:r w:rsidR="00585763">
              <w:rPr>
                <w:noProof/>
                <w:webHidden/>
              </w:rPr>
            </w:r>
            <w:r w:rsidR="00585763">
              <w:rPr>
                <w:noProof/>
                <w:webHidden/>
              </w:rPr>
              <w:fldChar w:fldCharType="separate"/>
            </w:r>
            <w:r w:rsidR="00585763">
              <w:rPr>
                <w:noProof/>
                <w:webHidden/>
              </w:rPr>
              <w:t>14</w:t>
            </w:r>
            <w:r w:rsidR="00585763">
              <w:rPr>
                <w:noProof/>
                <w:webHidden/>
              </w:rPr>
              <w:fldChar w:fldCharType="end"/>
            </w:r>
          </w:hyperlink>
        </w:p>
        <w:p w14:paraId="1C455B0D" w14:textId="77777777" w:rsidR="00585763" w:rsidRDefault="00332E47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479280" w:history="1">
            <w:r w:rsidR="00585763" w:rsidRPr="00A937F1">
              <w:rPr>
                <w:rStyle w:val="Hyperlink"/>
                <w:rFonts w:ascii="Arial" w:hAnsi="Arial" w:cs="Arial"/>
                <w:noProof/>
              </w:rPr>
              <w:t>3.3 Seleção dos sujeitos</w:t>
            </w:r>
            <w:r w:rsidR="00585763">
              <w:rPr>
                <w:noProof/>
                <w:webHidden/>
              </w:rPr>
              <w:tab/>
            </w:r>
            <w:r w:rsidR="00585763">
              <w:rPr>
                <w:noProof/>
                <w:webHidden/>
              </w:rPr>
              <w:fldChar w:fldCharType="begin"/>
            </w:r>
            <w:r w:rsidR="00585763">
              <w:rPr>
                <w:noProof/>
                <w:webHidden/>
              </w:rPr>
              <w:instrText xml:space="preserve"> PAGEREF _Toc421479280 \h </w:instrText>
            </w:r>
            <w:r w:rsidR="00585763">
              <w:rPr>
                <w:noProof/>
                <w:webHidden/>
              </w:rPr>
            </w:r>
            <w:r w:rsidR="00585763">
              <w:rPr>
                <w:noProof/>
                <w:webHidden/>
              </w:rPr>
              <w:fldChar w:fldCharType="separate"/>
            </w:r>
            <w:r w:rsidR="00585763">
              <w:rPr>
                <w:noProof/>
                <w:webHidden/>
              </w:rPr>
              <w:t>14</w:t>
            </w:r>
            <w:r w:rsidR="00585763">
              <w:rPr>
                <w:noProof/>
                <w:webHidden/>
              </w:rPr>
              <w:fldChar w:fldCharType="end"/>
            </w:r>
          </w:hyperlink>
        </w:p>
        <w:p w14:paraId="2BC2D379" w14:textId="77777777" w:rsidR="00585763" w:rsidRDefault="00332E47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479281" w:history="1">
            <w:r w:rsidR="00585763" w:rsidRPr="00A937F1">
              <w:rPr>
                <w:rStyle w:val="Hyperlink"/>
                <w:rFonts w:ascii="Arial" w:hAnsi="Arial" w:cs="Arial"/>
                <w:noProof/>
              </w:rPr>
              <w:t>3.4 Instrumento de Pesquisa</w:t>
            </w:r>
            <w:r w:rsidR="00585763">
              <w:rPr>
                <w:noProof/>
                <w:webHidden/>
              </w:rPr>
              <w:tab/>
            </w:r>
            <w:r w:rsidR="00585763">
              <w:rPr>
                <w:noProof/>
                <w:webHidden/>
              </w:rPr>
              <w:fldChar w:fldCharType="begin"/>
            </w:r>
            <w:r w:rsidR="00585763">
              <w:rPr>
                <w:noProof/>
                <w:webHidden/>
              </w:rPr>
              <w:instrText xml:space="preserve"> PAGEREF _Toc421479281 \h </w:instrText>
            </w:r>
            <w:r w:rsidR="00585763">
              <w:rPr>
                <w:noProof/>
                <w:webHidden/>
              </w:rPr>
            </w:r>
            <w:r w:rsidR="00585763">
              <w:rPr>
                <w:noProof/>
                <w:webHidden/>
              </w:rPr>
              <w:fldChar w:fldCharType="separate"/>
            </w:r>
            <w:r w:rsidR="00585763">
              <w:rPr>
                <w:noProof/>
                <w:webHidden/>
              </w:rPr>
              <w:t>14</w:t>
            </w:r>
            <w:r w:rsidR="00585763">
              <w:rPr>
                <w:noProof/>
                <w:webHidden/>
              </w:rPr>
              <w:fldChar w:fldCharType="end"/>
            </w:r>
          </w:hyperlink>
        </w:p>
        <w:p w14:paraId="6C3782F3" w14:textId="77777777" w:rsidR="00585763" w:rsidRDefault="00332E47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479282" w:history="1">
            <w:r w:rsidR="00585763" w:rsidRPr="00A937F1">
              <w:rPr>
                <w:rStyle w:val="Hyperlink"/>
                <w:rFonts w:ascii="Arial" w:hAnsi="Arial" w:cs="Arial"/>
                <w:noProof/>
              </w:rPr>
              <w:t>3.5 Coleta de dados</w:t>
            </w:r>
            <w:r w:rsidR="00585763">
              <w:rPr>
                <w:noProof/>
                <w:webHidden/>
              </w:rPr>
              <w:tab/>
            </w:r>
            <w:r w:rsidR="00585763">
              <w:rPr>
                <w:noProof/>
                <w:webHidden/>
              </w:rPr>
              <w:fldChar w:fldCharType="begin"/>
            </w:r>
            <w:r w:rsidR="00585763">
              <w:rPr>
                <w:noProof/>
                <w:webHidden/>
              </w:rPr>
              <w:instrText xml:space="preserve"> PAGEREF _Toc421479282 \h </w:instrText>
            </w:r>
            <w:r w:rsidR="00585763">
              <w:rPr>
                <w:noProof/>
                <w:webHidden/>
              </w:rPr>
            </w:r>
            <w:r w:rsidR="00585763">
              <w:rPr>
                <w:noProof/>
                <w:webHidden/>
              </w:rPr>
              <w:fldChar w:fldCharType="separate"/>
            </w:r>
            <w:r w:rsidR="00585763">
              <w:rPr>
                <w:noProof/>
                <w:webHidden/>
              </w:rPr>
              <w:t>15</w:t>
            </w:r>
            <w:r w:rsidR="00585763">
              <w:rPr>
                <w:noProof/>
                <w:webHidden/>
              </w:rPr>
              <w:fldChar w:fldCharType="end"/>
            </w:r>
          </w:hyperlink>
        </w:p>
        <w:p w14:paraId="28A794BF" w14:textId="77777777" w:rsidR="00585763" w:rsidRDefault="00332E47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479283" w:history="1">
            <w:r w:rsidR="00585763" w:rsidRPr="00A937F1">
              <w:rPr>
                <w:rStyle w:val="Hyperlink"/>
                <w:rFonts w:ascii="Arial" w:hAnsi="Arial" w:cs="Arial"/>
                <w:noProof/>
              </w:rPr>
              <w:t>3.6 Tratamento dos dados</w:t>
            </w:r>
            <w:r w:rsidR="00585763">
              <w:rPr>
                <w:noProof/>
                <w:webHidden/>
              </w:rPr>
              <w:tab/>
            </w:r>
            <w:r w:rsidR="00585763">
              <w:rPr>
                <w:noProof/>
                <w:webHidden/>
              </w:rPr>
              <w:fldChar w:fldCharType="begin"/>
            </w:r>
            <w:r w:rsidR="00585763">
              <w:rPr>
                <w:noProof/>
                <w:webHidden/>
              </w:rPr>
              <w:instrText xml:space="preserve"> PAGEREF _Toc421479283 \h </w:instrText>
            </w:r>
            <w:r w:rsidR="00585763">
              <w:rPr>
                <w:noProof/>
                <w:webHidden/>
              </w:rPr>
            </w:r>
            <w:r w:rsidR="00585763">
              <w:rPr>
                <w:noProof/>
                <w:webHidden/>
              </w:rPr>
              <w:fldChar w:fldCharType="separate"/>
            </w:r>
            <w:r w:rsidR="00585763">
              <w:rPr>
                <w:noProof/>
                <w:webHidden/>
              </w:rPr>
              <w:t>15</w:t>
            </w:r>
            <w:r w:rsidR="00585763">
              <w:rPr>
                <w:noProof/>
                <w:webHidden/>
              </w:rPr>
              <w:fldChar w:fldCharType="end"/>
            </w:r>
          </w:hyperlink>
        </w:p>
        <w:p w14:paraId="40022F97" w14:textId="77777777" w:rsidR="00585763" w:rsidRDefault="00332E47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479284" w:history="1">
            <w:r w:rsidR="00585763" w:rsidRPr="00A937F1">
              <w:rPr>
                <w:rStyle w:val="Hyperlink"/>
                <w:rFonts w:ascii="Arial" w:hAnsi="Arial" w:cs="Arial"/>
                <w:noProof/>
              </w:rPr>
              <w:t>3.7 Limitações e dificuldades do método</w:t>
            </w:r>
            <w:r w:rsidR="00585763">
              <w:rPr>
                <w:noProof/>
                <w:webHidden/>
              </w:rPr>
              <w:tab/>
            </w:r>
            <w:r w:rsidR="00585763">
              <w:rPr>
                <w:noProof/>
                <w:webHidden/>
              </w:rPr>
              <w:fldChar w:fldCharType="begin"/>
            </w:r>
            <w:r w:rsidR="00585763">
              <w:rPr>
                <w:noProof/>
                <w:webHidden/>
              </w:rPr>
              <w:instrText xml:space="preserve"> PAGEREF _Toc421479284 \h </w:instrText>
            </w:r>
            <w:r w:rsidR="00585763">
              <w:rPr>
                <w:noProof/>
                <w:webHidden/>
              </w:rPr>
            </w:r>
            <w:r w:rsidR="00585763">
              <w:rPr>
                <w:noProof/>
                <w:webHidden/>
              </w:rPr>
              <w:fldChar w:fldCharType="separate"/>
            </w:r>
            <w:r w:rsidR="00585763">
              <w:rPr>
                <w:noProof/>
                <w:webHidden/>
              </w:rPr>
              <w:t>15</w:t>
            </w:r>
            <w:r w:rsidR="00585763">
              <w:rPr>
                <w:noProof/>
                <w:webHidden/>
              </w:rPr>
              <w:fldChar w:fldCharType="end"/>
            </w:r>
          </w:hyperlink>
        </w:p>
        <w:p w14:paraId="2EE88348" w14:textId="77777777" w:rsidR="00585763" w:rsidRDefault="00332E47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479285" w:history="1">
            <w:r w:rsidR="00585763" w:rsidRPr="00A937F1">
              <w:rPr>
                <w:rStyle w:val="Hyperlink"/>
                <w:rFonts w:ascii="Arial" w:hAnsi="Arial" w:cs="Arial"/>
                <w:noProof/>
              </w:rPr>
              <w:t>4. Cronograma de atividades</w:t>
            </w:r>
            <w:r w:rsidR="00585763">
              <w:rPr>
                <w:noProof/>
                <w:webHidden/>
              </w:rPr>
              <w:tab/>
            </w:r>
            <w:r w:rsidR="00585763">
              <w:rPr>
                <w:noProof/>
                <w:webHidden/>
              </w:rPr>
              <w:fldChar w:fldCharType="begin"/>
            </w:r>
            <w:r w:rsidR="00585763">
              <w:rPr>
                <w:noProof/>
                <w:webHidden/>
              </w:rPr>
              <w:instrText xml:space="preserve"> PAGEREF _Toc421479285 \h </w:instrText>
            </w:r>
            <w:r w:rsidR="00585763">
              <w:rPr>
                <w:noProof/>
                <w:webHidden/>
              </w:rPr>
            </w:r>
            <w:r w:rsidR="00585763">
              <w:rPr>
                <w:noProof/>
                <w:webHidden/>
              </w:rPr>
              <w:fldChar w:fldCharType="separate"/>
            </w:r>
            <w:r w:rsidR="00585763">
              <w:rPr>
                <w:noProof/>
                <w:webHidden/>
              </w:rPr>
              <w:t>16</w:t>
            </w:r>
            <w:r w:rsidR="00585763">
              <w:rPr>
                <w:noProof/>
                <w:webHidden/>
              </w:rPr>
              <w:fldChar w:fldCharType="end"/>
            </w:r>
          </w:hyperlink>
        </w:p>
        <w:p w14:paraId="29012950" w14:textId="77777777" w:rsidR="00585763" w:rsidRDefault="00332E47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479286" w:history="1">
            <w:r w:rsidR="00585763" w:rsidRPr="00A937F1">
              <w:rPr>
                <w:rStyle w:val="Hyperlink"/>
                <w:rFonts w:ascii="Arial" w:hAnsi="Arial" w:cs="Arial"/>
                <w:noProof/>
              </w:rPr>
              <w:t>5. Conclusão</w:t>
            </w:r>
            <w:r w:rsidR="00585763">
              <w:rPr>
                <w:noProof/>
                <w:webHidden/>
              </w:rPr>
              <w:tab/>
            </w:r>
            <w:r w:rsidR="00585763">
              <w:rPr>
                <w:noProof/>
                <w:webHidden/>
              </w:rPr>
              <w:fldChar w:fldCharType="begin"/>
            </w:r>
            <w:r w:rsidR="00585763">
              <w:rPr>
                <w:noProof/>
                <w:webHidden/>
              </w:rPr>
              <w:instrText xml:space="preserve"> PAGEREF _Toc421479286 \h </w:instrText>
            </w:r>
            <w:r w:rsidR="00585763">
              <w:rPr>
                <w:noProof/>
                <w:webHidden/>
              </w:rPr>
            </w:r>
            <w:r w:rsidR="00585763">
              <w:rPr>
                <w:noProof/>
                <w:webHidden/>
              </w:rPr>
              <w:fldChar w:fldCharType="separate"/>
            </w:r>
            <w:r w:rsidR="00585763">
              <w:rPr>
                <w:noProof/>
                <w:webHidden/>
              </w:rPr>
              <w:t>17</w:t>
            </w:r>
            <w:r w:rsidR="00585763">
              <w:rPr>
                <w:noProof/>
                <w:webHidden/>
              </w:rPr>
              <w:fldChar w:fldCharType="end"/>
            </w:r>
          </w:hyperlink>
        </w:p>
        <w:p w14:paraId="2C9AB8D5" w14:textId="77777777" w:rsidR="00585763" w:rsidRDefault="00332E47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479287" w:history="1">
            <w:r w:rsidR="00585763" w:rsidRPr="00A937F1">
              <w:rPr>
                <w:rStyle w:val="Hyperlink"/>
                <w:rFonts w:ascii="Arial" w:hAnsi="Arial" w:cs="Arial"/>
                <w:noProof/>
              </w:rPr>
              <w:t>6. Referencias</w:t>
            </w:r>
            <w:r w:rsidR="00585763">
              <w:rPr>
                <w:noProof/>
                <w:webHidden/>
              </w:rPr>
              <w:tab/>
            </w:r>
            <w:r w:rsidR="00585763">
              <w:rPr>
                <w:noProof/>
                <w:webHidden/>
              </w:rPr>
              <w:fldChar w:fldCharType="begin"/>
            </w:r>
            <w:r w:rsidR="00585763">
              <w:rPr>
                <w:noProof/>
                <w:webHidden/>
              </w:rPr>
              <w:instrText xml:space="preserve"> PAGEREF _Toc421479287 \h </w:instrText>
            </w:r>
            <w:r w:rsidR="00585763">
              <w:rPr>
                <w:noProof/>
                <w:webHidden/>
              </w:rPr>
            </w:r>
            <w:r w:rsidR="00585763">
              <w:rPr>
                <w:noProof/>
                <w:webHidden/>
              </w:rPr>
              <w:fldChar w:fldCharType="separate"/>
            </w:r>
            <w:r w:rsidR="00585763">
              <w:rPr>
                <w:noProof/>
                <w:webHidden/>
              </w:rPr>
              <w:t>18</w:t>
            </w:r>
            <w:r w:rsidR="00585763">
              <w:rPr>
                <w:noProof/>
                <w:webHidden/>
              </w:rPr>
              <w:fldChar w:fldCharType="end"/>
            </w:r>
          </w:hyperlink>
        </w:p>
        <w:p w14:paraId="46B183E4" w14:textId="77777777" w:rsidR="00545024" w:rsidRDefault="0004262E">
          <w:r>
            <w:fldChar w:fldCharType="end"/>
          </w:r>
        </w:p>
      </w:sdtContent>
    </w:sdt>
    <w:p w14:paraId="231DAABB" w14:textId="77777777" w:rsidR="00545024" w:rsidRDefault="00545024" w:rsidP="00545024">
      <w:pPr>
        <w:jc w:val="center"/>
        <w:rPr>
          <w:b/>
        </w:rPr>
      </w:pPr>
    </w:p>
    <w:p w14:paraId="442B86CC" w14:textId="77777777" w:rsidR="00545024" w:rsidRDefault="00545024" w:rsidP="00545024">
      <w:pPr>
        <w:jc w:val="center"/>
        <w:rPr>
          <w:b/>
        </w:rPr>
      </w:pPr>
    </w:p>
    <w:p w14:paraId="54DF2928" w14:textId="77777777" w:rsidR="00545024" w:rsidRDefault="00545024" w:rsidP="00545024">
      <w:pPr>
        <w:jc w:val="center"/>
        <w:rPr>
          <w:b/>
        </w:rPr>
      </w:pPr>
    </w:p>
    <w:p w14:paraId="103AD6B3" w14:textId="77777777" w:rsidR="00545024" w:rsidRDefault="00545024" w:rsidP="00545024">
      <w:pPr>
        <w:jc w:val="center"/>
        <w:rPr>
          <w:b/>
        </w:rPr>
      </w:pPr>
    </w:p>
    <w:p w14:paraId="3C4B4B79" w14:textId="77777777" w:rsidR="00545024" w:rsidRDefault="00545024" w:rsidP="00545024">
      <w:pPr>
        <w:jc w:val="center"/>
        <w:rPr>
          <w:b/>
        </w:rPr>
      </w:pPr>
    </w:p>
    <w:p w14:paraId="2F9B2E82" w14:textId="77777777" w:rsidR="00545024" w:rsidRDefault="00545024" w:rsidP="00545024">
      <w:pPr>
        <w:jc w:val="center"/>
        <w:rPr>
          <w:b/>
        </w:rPr>
      </w:pPr>
    </w:p>
    <w:p w14:paraId="6F540AFD" w14:textId="77777777" w:rsidR="00545024" w:rsidRDefault="00545024" w:rsidP="00545024">
      <w:pPr>
        <w:jc w:val="center"/>
        <w:rPr>
          <w:b/>
        </w:rPr>
      </w:pPr>
    </w:p>
    <w:p w14:paraId="06367CFB" w14:textId="77777777" w:rsidR="00F55C30" w:rsidRDefault="00F55C30" w:rsidP="00545024">
      <w:pPr>
        <w:jc w:val="center"/>
        <w:rPr>
          <w:b/>
        </w:rPr>
      </w:pPr>
    </w:p>
    <w:p w14:paraId="73656067" w14:textId="77777777" w:rsidR="00F55C30" w:rsidRDefault="00F55C30" w:rsidP="00545024">
      <w:pPr>
        <w:jc w:val="center"/>
        <w:rPr>
          <w:b/>
        </w:rPr>
      </w:pPr>
    </w:p>
    <w:p w14:paraId="13304A9A" w14:textId="77777777" w:rsidR="00545024" w:rsidRDefault="00545024" w:rsidP="00545024">
      <w:pPr>
        <w:jc w:val="center"/>
        <w:rPr>
          <w:b/>
        </w:rPr>
      </w:pPr>
    </w:p>
    <w:p w14:paraId="3EAAC119" w14:textId="77777777" w:rsidR="00545024" w:rsidRDefault="00545024" w:rsidP="00545024">
      <w:pPr>
        <w:jc w:val="center"/>
        <w:rPr>
          <w:b/>
        </w:rPr>
      </w:pPr>
    </w:p>
    <w:p w14:paraId="37BEBD0A" w14:textId="77777777" w:rsidR="00545024" w:rsidRDefault="00545024" w:rsidP="00545024">
      <w:pPr>
        <w:jc w:val="center"/>
        <w:rPr>
          <w:b/>
        </w:rPr>
      </w:pPr>
    </w:p>
    <w:p w14:paraId="2B67041F" w14:textId="77777777" w:rsidR="00545024" w:rsidRDefault="00545024" w:rsidP="00545024">
      <w:pPr>
        <w:jc w:val="center"/>
        <w:rPr>
          <w:b/>
        </w:rPr>
      </w:pPr>
    </w:p>
    <w:p w14:paraId="2A15EAC9" w14:textId="77777777" w:rsidR="00545024" w:rsidRDefault="00545024" w:rsidP="00545024">
      <w:pPr>
        <w:jc w:val="center"/>
        <w:rPr>
          <w:b/>
        </w:rPr>
      </w:pPr>
    </w:p>
    <w:p w14:paraId="25DCEC79" w14:textId="77777777" w:rsidR="00545024" w:rsidRDefault="00545024" w:rsidP="00545024">
      <w:pPr>
        <w:jc w:val="center"/>
        <w:rPr>
          <w:b/>
        </w:rPr>
      </w:pPr>
    </w:p>
    <w:p w14:paraId="2768B46D" w14:textId="77777777" w:rsidR="00545024" w:rsidRDefault="00545024" w:rsidP="00545024">
      <w:pPr>
        <w:jc w:val="center"/>
        <w:rPr>
          <w:b/>
        </w:rPr>
      </w:pPr>
    </w:p>
    <w:p w14:paraId="76DE8499" w14:textId="77777777" w:rsidR="00545024" w:rsidRDefault="00545024" w:rsidP="00545024">
      <w:pPr>
        <w:jc w:val="center"/>
        <w:rPr>
          <w:b/>
        </w:rPr>
      </w:pPr>
    </w:p>
    <w:p w14:paraId="5191DAF7" w14:textId="77777777" w:rsidR="00545024" w:rsidRDefault="00545024" w:rsidP="00545024">
      <w:pPr>
        <w:jc w:val="center"/>
        <w:rPr>
          <w:b/>
        </w:rPr>
      </w:pPr>
    </w:p>
    <w:p w14:paraId="638A1975" w14:textId="77777777" w:rsidR="00545024" w:rsidRDefault="00545024" w:rsidP="00545024">
      <w:pPr>
        <w:jc w:val="center"/>
        <w:rPr>
          <w:b/>
        </w:rPr>
      </w:pPr>
    </w:p>
    <w:p w14:paraId="43FF94A4" w14:textId="77777777" w:rsidR="00545024" w:rsidRDefault="00545024" w:rsidP="00545024">
      <w:pPr>
        <w:jc w:val="center"/>
        <w:rPr>
          <w:b/>
        </w:rPr>
      </w:pPr>
    </w:p>
    <w:p w14:paraId="3EF62A13" w14:textId="77777777" w:rsidR="00545024" w:rsidRDefault="00545024" w:rsidP="00545024">
      <w:pPr>
        <w:jc w:val="center"/>
        <w:rPr>
          <w:b/>
        </w:rPr>
      </w:pPr>
    </w:p>
    <w:p w14:paraId="04B8F439" w14:textId="77777777" w:rsidR="00545024" w:rsidRPr="00545024" w:rsidRDefault="00545024" w:rsidP="00545024">
      <w:pPr>
        <w:jc w:val="center"/>
        <w:rPr>
          <w:b/>
        </w:rPr>
      </w:pPr>
    </w:p>
    <w:p w14:paraId="467DCF9A" w14:textId="77777777" w:rsidR="00C138DF" w:rsidRPr="00F55C30" w:rsidRDefault="00F55C30" w:rsidP="00F55C30">
      <w:pPr>
        <w:pStyle w:val="Heading1"/>
        <w:rPr>
          <w:rFonts w:ascii="Arial" w:hAnsi="Arial" w:cs="Arial"/>
          <w:color w:val="auto"/>
        </w:rPr>
      </w:pPr>
      <w:bookmarkStart w:id="6" w:name="_Toc421479269"/>
      <w:r w:rsidRPr="00F55C30">
        <w:rPr>
          <w:rFonts w:ascii="Arial" w:hAnsi="Arial" w:cs="Arial"/>
          <w:color w:val="auto"/>
        </w:rPr>
        <w:t xml:space="preserve">1. </w:t>
      </w:r>
      <w:r w:rsidR="00C138DF" w:rsidRPr="00F55C30">
        <w:rPr>
          <w:rFonts w:ascii="Arial" w:hAnsi="Arial" w:cs="Arial"/>
          <w:color w:val="auto"/>
        </w:rPr>
        <w:t>Introdução</w:t>
      </w:r>
      <w:bookmarkEnd w:id="6"/>
    </w:p>
    <w:p w14:paraId="639216D1" w14:textId="77777777" w:rsidR="00A95B87" w:rsidRDefault="00A95B87" w:rsidP="00F55C30">
      <w:pPr>
        <w:pStyle w:val="Heading2"/>
        <w:ind w:firstLine="708"/>
        <w:jc w:val="both"/>
        <w:rPr>
          <w:rFonts w:ascii="Arial" w:hAnsi="Arial" w:cs="Arial"/>
          <w:color w:val="auto"/>
          <w:sz w:val="24"/>
          <w:szCs w:val="24"/>
        </w:rPr>
      </w:pPr>
      <w:bookmarkStart w:id="7" w:name="_Toc421479270"/>
      <w:r w:rsidRPr="00F55C30">
        <w:rPr>
          <w:rFonts w:ascii="Arial" w:hAnsi="Arial" w:cs="Arial"/>
          <w:color w:val="auto"/>
          <w:sz w:val="24"/>
          <w:szCs w:val="24"/>
        </w:rPr>
        <w:t>1.1 O assunto e sua importância</w:t>
      </w:r>
      <w:bookmarkEnd w:id="7"/>
    </w:p>
    <w:p w14:paraId="768241E4" w14:textId="77777777" w:rsidR="00F55C30" w:rsidRPr="00F55C30" w:rsidRDefault="00F55C30" w:rsidP="00F55C30"/>
    <w:p w14:paraId="7E26AC3B" w14:textId="77777777" w:rsidR="00F201FA" w:rsidRDefault="00181349" w:rsidP="00A56704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No mundo moderno as empresas se encontram a frente de um ambiente cada vez mais competitivo, há inovação constante de produtos, clientes cada vez mais exigentes e concorrência cada vez mais acirrada.</w:t>
      </w:r>
      <w:r w:rsidR="006C1139">
        <w:rPr>
          <w:rFonts w:ascii="Arial" w:hAnsi="Arial" w:cs="Arial"/>
        </w:rPr>
        <w:t xml:space="preserve"> Diante deste cenário nota-se que as organizações estão com foco voltado para o mercado, direcionando seus objetivos no atendimento </w:t>
      </w:r>
      <w:ins w:id="8" w:author="Pedro Cardoso" w:date="2015-06-08T20:00:00Z">
        <w:r w:rsidR="00D21EBF">
          <w:rPr>
            <w:rFonts w:ascii="Arial" w:hAnsi="Arial" w:cs="Arial"/>
          </w:rPr>
          <w:t>à</w:t>
        </w:r>
      </w:ins>
      <w:del w:id="9" w:author="Pedro Cardoso" w:date="2015-06-08T20:00:00Z">
        <w:r w:rsidR="006C1139" w:rsidDel="00D21EBF">
          <w:rPr>
            <w:rFonts w:ascii="Arial" w:hAnsi="Arial" w:cs="Arial"/>
          </w:rPr>
          <w:delText>a</w:delText>
        </w:r>
      </w:del>
      <w:r w:rsidR="006C1139">
        <w:rPr>
          <w:rFonts w:ascii="Arial" w:hAnsi="Arial" w:cs="Arial"/>
        </w:rPr>
        <w:t>s necessidades e desejos de seus clientes. Desta forma a relação empresa</w:t>
      </w:r>
      <w:del w:id="10" w:author="Pedro Cardoso" w:date="2015-06-08T20:01:00Z">
        <w:r w:rsidR="006C1139" w:rsidDel="00D21EBF">
          <w:rPr>
            <w:rFonts w:ascii="Arial" w:hAnsi="Arial" w:cs="Arial"/>
          </w:rPr>
          <w:delText xml:space="preserve"> x </w:delText>
        </w:r>
      </w:del>
      <w:ins w:id="11" w:author="Pedro Cardoso" w:date="2015-06-08T20:01:00Z">
        <w:r w:rsidR="00D21EBF">
          <w:rPr>
            <w:rFonts w:ascii="Arial" w:hAnsi="Arial" w:cs="Arial"/>
          </w:rPr>
          <w:t>X</w:t>
        </w:r>
      </w:ins>
      <w:r w:rsidR="006C1139">
        <w:rPr>
          <w:rFonts w:ascii="Arial" w:hAnsi="Arial" w:cs="Arial"/>
        </w:rPr>
        <w:t>consumidor fica cada vez mais próxima e o cliente cada vez mais fiel</w:t>
      </w:r>
      <w:ins w:id="12" w:author="Pedro Cardoso" w:date="2015-06-08T20:01:00Z">
        <w:r w:rsidR="00D21EBF">
          <w:rPr>
            <w:rFonts w:ascii="Arial" w:hAnsi="Arial" w:cs="Arial"/>
          </w:rPr>
          <w:t>,</w:t>
        </w:r>
      </w:ins>
      <w:r w:rsidR="006C1139">
        <w:rPr>
          <w:rFonts w:ascii="Arial" w:hAnsi="Arial" w:cs="Arial"/>
        </w:rPr>
        <w:t xml:space="preserve"> colaborando assim com o crescimento da empresa e aumento dos lucros.</w:t>
      </w:r>
    </w:p>
    <w:p w14:paraId="2CAA3C8F" w14:textId="77777777" w:rsidR="006C1139" w:rsidRDefault="006C1139" w:rsidP="00A56704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 partir deste pensamento, as micro e pequenas empresas</w:t>
      </w:r>
      <w:ins w:id="13" w:author="Pedro Cardoso" w:date="2015-06-08T20:03:00Z">
        <w:r w:rsidR="00D21EBF">
          <w:rPr>
            <w:rFonts w:ascii="Arial" w:hAnsi="Arial" w:cs="Arial"/>
          </w:rPr>
          <w:t>,</w:t>
        </w:r>
      </w:ins>
      <w:r>
        <w:rPr>
          <w:rFonts w:ascii="Arial" w:hAnsi="Arial" w:cs="Arial"/>
        </w:rPr>
        <w:t xml:space="preserve"> principalmente, estão em busca de novos clientes e</w:t>
      </w:r>
      <w:ins w:id="14" w:author="Pedro Cardoso" w:date="2015-06-08T20:03:00Z">
        <w:r w:rsidR="00D21EBF">
          <w:rPr>
            <w:rFonts w:ascii="Arial" w:hAnsi="Arial" w:cs="Arial"/>
          </w:rPr>
          <w:t xml:space="preserve"> da</w:t>
        </w:r>
      </w:ins>
      <w:r>
        <w:rPr>
          <w:rFonts w:ascii="Arial" w:hAnsi="Arial" w:cs="Arial"/>
        </w:rPr>
        <w:t xml:space="preserve"> fidelização dos já existentes. Para isto estão desenvolvendo </w:t>
      </w:r>
      <w:del w:id="15" w:author="Pedro Cardoso" w:date="2015-06-08T20:06:00Z">
        <w:r w:rsidDel="00D21EBF">
          <w:rPr>
            <w:rFonts w:ascii="Arial" w:hAnsi="Arial" w:cs="Arial"/>
          </w:rPr>
          <w:delText xml:space="preserve">o </w:delText>
        </w:r>
      </w:del>
      <w:r>
        <w:rPr>
          <w:rFonts w:ascii="Arial" w:hAnsi="Arial" w:cs="Arial"/>
        </w:rPr>
        <w:t>plano</w:t>
      </w:r>
      <w:ins w:id="16" w:author="Pedro Cardoso" w:date="2015-06-08T20:06:00Z">
        <w:r w:rsidR="00D21EBF">
          <w:rPr>
            <w:rFonts w:ascii="Arial" w:hAnsi="Arial" w:cs="Arial"/>
          </w:rPr>
          <w:t>s</w:t>
        </w:r>
      </w:ins>
      <w:r>
        <w:rPr>
          <w:rFonts w:ascii="Arial" w:hAnsi="Arial" w:cs="Arial"/>
        </w:rPr>
        <w:t xml:space="preserve"> de marketing </w:t>
      </w:r>
      <w:del w:id="17" w:author="Pedro Cardoso" w:date="2015-06-08T20:06:00Z">
        <w:r w:rsidDel="00D21EBF">
          <w:rPr>
            <w:rFonts w:ascii="Arial" w:hAnsi="Arial" w:cs="Arial"/>
          </w:rPr>
          <w:delText xml:space="preserve">da empresa </w:delText>
        </w:r>
      </w:del>
      <w:r>
        <w:rPr>
          <w:rFonts w:ascii="Arial" w:hAnsi="Arial" w:cs="Arial"/>
        </w:rPr>
        <w:t>e obtendo resultados positivos</w:t>
      </w:r>
      <w:ins w:id="18" w:author="Pedro Cardoso" w:date="2015-06-08T20:06:00Z">
        <w:r w:rsidR="00D21EBF">
          <w:rPr>
            <w:rFonts w:ascii="Arial" w:hAnsi="Arial" w:cs="Arial"/>
          </w:rPr>
          <w:t xml:space="preserve"> com isso</w:t>
        </w:r>
      </w:ins>
      <w:r>
        <w:rPr>
          <w:rFonts w:ascii="Arial" w:hAnsi="Arial" w:cs="Arial"/>
        </w:rPr>
        <w:t>.</w:t>
      </w:r>
    </w:p>
    <w:p w14:paraId="19E20DCC" w14:textId="77777777" w:rsidR="005F05A8" w:rsidRDefault="005F05A8" w:rsidP="00A56704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Segundo Westwood</w:t>
      </w:r>
      <w:r w:rsidR="00836E77">
        <w:rPr>
          <w:rFonts w:ascii="Arial" w:hAnsi="Arial" w:cs="Arial"/>
        </w:rPr>
        <w:t xml:space="preserve"> </w:t>
      </w:r>
      <w:r w:rsidR="00DF5C6B">
        <w:rPr>
          <w:rFonts w:ascii="Arial" w:hAnsi="Arial" w:cs="Arial"/>
        </w:rPr>
        <w:t xml:space="preserve">(1996 p.1) a administração de uma companhia tem muitos papéis importantes. Ela estabelece objetivos e desenvolve planos, políticas, processos, estratégias e táticas. Organiza e coordena, dirige e controla, motiva e comunica. Planejar é apenas um de seus papéis, mas é um papel importante: o plano empresarial ou corporativo da empresa movimenta o negócio. O </w:t>
      </w:r>
      <w:r w:rsidR="00DF5C6B" w:rsidRPr="00A17BF4">
        <w:rPr>
          <w:rFonts w:ascii="Arial" w:hAnsi="Arial" w:cs="Arial"/>
          <w:highlight w:val="yellow"/>
          <w:rPrChange w:id="19" w:author="Pedro Cardoso" w:date="2015-06-08T20:07:00Z">
            <w:rPr>
              <w:rFonts w:ascii="Arial" w:hAnsi="Arial" w:cs="Arial"/>
            </w:rPr>
          </w:rPrChange>
        </w:rPr>
        <w:t>plano</w:t>
      </w:r>
      <w:r w:rsidR="00DF5C6B">
        <w:rPr>
          <w:rFonts w:ascii="Arial" w:hAnsi="Arial" w:cs="Arial"/>
        </w:rPr>
        <w:t xml:space="preserve"> de marketing é uma parte importante deste </w:t>
      </w:r>
      <w:r w:rsidR="00DF5C6B" w:rsidRPr="00A17BF4">
        <w:rPr>
          <w:rFonts w:ascii="Arial" w:hAnsi="Arial" w:cs="Arial"/>
          <w:highlight w:val="yellow"/>
          <w:rPrChange w:id="20" w:author="Pedro Cardoso" w:date="2015-06-08T20:07:00Z">
            <w:rPr>
              <w:rFonts w:ascii="Arial" w:hAnsi="Arial" w:cs="Arial"/>
            </w:rPr>
          </w:rPrChange>
        </w:rPr>
        <w:t>plano</w:t>
      </w:r>
      <w:r w:rsidR="00DF5C6B">
        <w:rPr>
          <w:rFonts w:ascii="Arial" w:hAnsi="Arial" w:cs="Arial"/>
        </w:rPr>
        <w:t>. O processo de planejamento de marketing precisa ser executado como uma parte do planejamento global da companhia e do processo de elaboração do orçamento.</w:t>
      </w:r>
    </w:p>
    <w:p w14:paraId="10380867" w14:textId="77777777" w:rsidR="00460B2A" w:rsidRPr="00DF5C6B" w:rsidRDefault="006C1139" w:rsidP="00DF5C6B">
      <w:pPr>
        <w:spacing w:line="360" w:lineRule="auto"/>
        <w:ind w:firstLine="708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O presente trabalho </w:t>
      </w:r>
      <w:ins w:id="21" w:author="Pedro Cardoso" w:date="2015-06-08T20:12:00Z">
        <w:r w:rsidR="004E2511">
          <w:rPr>
            <w:rFonts w:ascii="Arial" w:hAnsi="Arial" w:cs="Arial"/>
          </w:rPr>
          <w:t xml:space="preserve">tem </w:t>
        </w:r>
      </w:ins>
      <w:del w:id="22" w:author="Pedro Cardoso" w:date="2015-06-08T20:09:00Z">
        <w:r w:rsidDel="00A17BF4">
          <w:rPr>
            <w:rFonts w:ascii="Arial" w:hAnsi="Arial" w:cs="Arial"/>
          </w:rPr>
          <w:delText>tem por</w:delText>
        </w:r>
      </w:del>
      <w:ins w:id="23" w:author="Pedro Cardoso" w:date="2015-06-08T20:09:00Z">
        <w:r w:rsidR="00A17BF4">
          <w:rPr>
            <w:rFonts w:ascii="Arial" w:hAnsi="Arial" w:cs="Arial"/>
          </w:rPr>
          <w:t>como</w:t>
        </w:r>
      </w:ins>
      <w:r>
        <w:rPr>
          <w:rFonts w:ascii="Arial" w:hAnsi="Arial" w:cs="Arial"/>
        </w:rPr>
        <w:t xml:space="preserve"> objetivo auxiliar a </w:t>
      </w:r>
      <w:del w:id="24" w:author="Pedro Cardoso" w:date="2015-06-08T20:12:00Z">
        <w:r w:rsidDel="00C25795">
          <w:rPr>
            <w:rFonts w:ascii="Arial" w:hAnsi="Arial" w:cs="Arial"/>
          </w:rPr>
          <w:delText>micro</w:delText>
        </w:r>
        <w:r w:rsidDel="004E2511">
          <w:rPr>
            <w:rFonts w:ascii="Arial" w:hAnsi="Arial" w:cs="Arial"/>
          </w:rPr>
          <w:delText xml:space="preserve"> </w:delText>
        </w:r>
        <w:r w:rsidDel="00C25795">
          <w:rPr>
            <w:rFonts w:ascii="Arial" w:hAnsi="Arial" w:cs="Arial"/>
          </w:rPr>
          <w:delText>empresa</w:delText>
        </w:r>
      </w:del>
      <w:ins w:id="25" w:author="Pedro Cardoso" w:date="2015-06-08T20:12:00Z">
        <w:r w:rsidR="00C25795">
          <w:rPr>
            <w:rFonts w:ascii="Arial" w:hAnsi="Arial" w:cs="Arial"/>
          </w:rPr>
          <w:t>microempresa</w:t>
        </w:r>
      </w:ins>
      <w:r>
        <w:rPr>
          <w:rFonts w:ascii="Arial" w:hAnsi="Arial" w:cs="Arial"/>
        </w:rPr>
        <w:t xml:space="preserve"> Classe A Coberturas e Decorações Ltda, por meio de um planejamento de marketing</w:t>
      </w:r>
      <w:ins w:id="26" w:author="Pedro Cardoso" w:date="2015-06-08T20:09:00Z">
        <w:r w:rsidR="004E2511">
          <w:rPr>
            <w:rFonts w:ascii="Arial" w:hAnsi="Arial" w:cs="Arial"/>
          </w:rPr>
          <w:t>,</w:t>
        </w:r>
      </w:ins>
      <w:r>
        <w:rPr>
          <w:rFonts w:ascii="Arial" w:hAnsi="Arial" w:cs="Arial"/>
        </w:rPr>
        <w:t xml:space="preserve"> a obter um posicionamento competitivo</w:t>
      </w:r>
      <w:ins w:id="27" w:author="Pedro Cardoso" w:date="2015-06-08T20:12:00Z">
        <w:r w:rsidR="004E2511">
          <w:rPr>
            <w:rFonts w:ascii="Arial" w:hAnsi="Arial" w:cs="Arial"/>
          </w:rPr>
          <w:t xml:space="preserve"> </w:t>
        </w:r>
      </w:ins>
      <w:del w:id="28" w:author="Pedro Cardoso" w:date="2015-06-08T20:12:00Z">
        <w:r w:rsidDel="004E2511">
          <w:rPr>
            <w:rFonts w:ascii="Arial" w:hAnsi="Arial" w:cs="Arial"/>
          </w:rPr>
          <w:delText xml:space="preserve"> excelente </w:delText>
        </w:r>
      </w:del>
      <w:r>
        <w:rPr>
          <w:rFonts w:ascii="Arial" w:hAnsi="Arial" w:cs="Arial"/>
        </w:rPr>
        <w:t>no mercado em que está situad</w:t>
      </w:r>
      <w:del w:id="29" w:author="Pedro Cardoso" w:date="2015-06-08T20:12:00Z">
        <w:r w:rsidDel="00C25795">
          <w:rPr>
            <w:rFonts w:ascii="Arial" w:hAnsi="Arial" w:cs="Arial"/>
          </w:rPr>
          <w:delText>o</w:delText>
        </w:r>
      </w:del>
      <w:ins w:id="30" w:author="Pedro Cardoso" w:date="2015-06-08T20:12:00Z">
        <w:r w:rsidR="00C25795">
          <w:rPr>
            <w:rFonts w:ascii="Arial" w:hAnsi="Arial" w:cs="Arial"/>
          </w:rPr>
          <w:t>a</w:t>
        </w:r>
      </w:ins>
      <w:r>
        <w:rPr>
          <w:rFonts w:ascii="Arial" w:hAnsi="Arial" w:cs="Arial"/>
        </w:rPr>
        <w:t>.</w:t>
      </w:r>
      <w:r w:rsidRPr="00664F30">
        <w:rPr>
          <w:rFonts w:ascii="Arial" w:hAnsi="Arial" w:cs="Arial"/>
        </w:rPr>
        <w:t xml:space="preserve"> Para tanto, o estudo está organizado em </w:t>
      </w:r>
      <w:commentRangeStart w:id="31"/>
      <w:r w:rsidR="00836E77" w:rsidRPr="00D74D57">
        <w:rPr>
          <w:rFonts w:ascii="Arial" w:hAnsi="Arial" w:cs="Arial"/>
          <w:highlight w:val="yellow"/>
          <w:rPrChange w:id="32" w:author="Pedro Cardoso" w:date="2015-06-08T20:14:00Z">
            <w:rPr>
              <w:rFonts w:ascii="Arial" w:hAnsi="Arial" w:cs="Arial"/>
            </w:rPr>
          </w:rPrChange>
        </w:rPr>
        <w:t>alguns</w:t>
      </w:r>
      <w:commentRangeEnd w:id="31"/>
      <w:r w:rsidR="00C25795" w:rsidRPr="00D74D57">
        <w:rPr>
          <w:rStyle w:val="CommentReference"/>
          <w:highlight w:val="yellow"/>
          <w:rPrChange w:id="33" w:author="Pedro Cardoso" w:date="2015-06-08T20:14:00Z">
            <w:rPr>
              <w:rStyle w:val="CommentReference"/>
            </w:rPr>
          </w:rPrChange>
        </w:rPr>
        <w:commentReference w:id="31"/>
      </w:r>
      <w:r w:rsidR="00836E77">
        <w:rPr>
          <w:rFonts w:ascii="Arial" w:hAnsi="Arial" w:cs="Arial"/>
        </w:rPr>
        <w:t xml:space="preserve"> </w:t>
      </w:r>
      <w:r w:rsidR="00B93971">
        <w:rPr>
          <w:rFonts w:ascii="Arial" w:hAnsi="Arial" w:cs="Arial"/>
        </w:rPr>
        <w:t>capítulos</w:t>
      </w:r>
      <w:r w:rsidRPr="00664F30">
        <w:rPr>
          <w:rFonts w:ascii="Arial" w:hAnsi="Arial" w:cs="Arial"/>
        </w:rPr>
        <w:t xml:space="preserve"> que</w:t>
      </w:r>
      <w:r w:rsidRPr="00372AA1">
        <w:rPr>
          <w:rFonts w:ascii="Arial" w:hAnsi="Arial" w:cs="Arial"/>
        </w:rPr>
        <w:t xml:space="preserve"> incluem</w:t>
      </w:r>
      <w:r w:rsidR="00B93971">
        <w:rPr>
          <w:rFonts w:ascii="Arial" w:hAnsi="Arial" w:cs="Arial"/>
        </w:rPr>
        <w:t>:</w:t>
      </w:r>
      <w:r w:rsidRPr="00372AA1">
        <w:rPr>
          <w:rFonts w:ascii="Arial" w:hAnsi="Arial" w:cs="Arial"/>
        </w:rPr>
        <w:t xml:space="preserve"> a identificação do problema de pesquisa</w:t>
      </w:r>
      <w:r w:rsidRPr="00664F30">
        <w:rPr>
          <w:rFonts w:ascii="Arial" w:hAnsi="Arial" w:cs="Arial"/>
        </w:rPr>
        <w:t>, a listagem do objetivo geral e dos específicos,</w:t>
      </w:r>
      <w:r w:rsidR="00B93971">
        <w:rPr>
          <w:rFonts w:ascii="Arial" w:hAnsi="Arial" w:cs="Arial"/>
        </w:rPr>
        <w:t xml:space="preserve"> </w:t>
      </w:r>
      <w:r w:rsidRPr="00460B2A">
        <w:rPr>
          <w:rFonts w:ascii="Arial" w:hAnsi="Arial" w:cs="Arial"/>
        </w:rPr>
        <w:t>a justificativa pela qual se pretende realizar o projeto</w:t>
      </w:r>
      <w:r w:rsidRPr="00A95B87">
        <w:rPr>
          <w:rFonts w:ascii="Arial" w:hAnsi="Arial" w:cs="Arial"/>
        </w:rPr>
        <w:t xml:space="preserve">, os quesitos teóricos que deverão ser </w:t>
      </w:r>
      <w:commentRangeStart w:id="34"/>
      <w:r w:rsidRPr="00A95B87">
        <w:rPr>
          <w:rFonts w:ascii="Arial" w:hAnsi="Arial" w:cs="Arial"/>
        </w:rPr>
        <w:t>abordados</w:t>
      </w:r>
      <w:commentRangeEnd w:id="34"/>
      <w:r w:rsidR="00D74D57">
        <w:rPr>
          <w:rStyle w:val="CommentReference"/>
        </w:rPr>
        <w:commentReference w:id="34"/>
      </w:r>
      <w:r w:rsidRPr="00F3702B">
        <w:rPr>
          <w:rFonts w:ascii="Arial" w:hAnsi="Arial" w:cs="Arial"/>
        </w:rPr>
        <w:t>, a metodologia utilizada neste projeto</w:t>
      </w:r>
      <w:r w:rsidR="00836E77">
        <w:rPr>
          <w:rFonts w:ascii="Arial" w:hAnsi="Arial" w:cs="Arial"/>
        </w:rPr>
        <w:t xml:space="preserve"> e</w:t>
      </w:r>
      <w:r w:rsidRPr="00836E77">
        <w:rPr>
          <w:rFonts w:ascii="Arial" w:hAnsi="Arial" w:cs="Arial"/>
        </w:rPr>
        <w:t xml:space="preserve"> um plano </w:t>
      </w:r>
      <w:del w:id="35" w:author="Pedro Cardoso" w:date="2015-06-08T20:14:00Z">
        <w:r w:rsidRPr="00836E77" w:rsidDel="00D74D57">
          <w:rPr>
            <w:rFonts w:ascii="Arial" w:hAnsi="Arial" w:cs="Arial"/>
          </w:rPr>
          <w:delText xml:space="preserve">em </w:delText>
        </w:r>
      </w:del>
      <w:r w:rsidRPr="00836E77">
        <w:rPr>
          <w:rFonts w:ascii="Arial" w:hAnsi="Arial" w:cs="Arial"/>
        </w:rPr>
        <w:t>que guie a atuação da empresa no ramo de eventos.</w:t>
      </w:r>
    </w:p>
    <w:p w14:paraId="50A72139" w14:textId="77777777" w:rsidR="00664F30" w:rsidRDefault="00664F30" w:rsidP="00A56704">
      <w:pPr>
        <w:shd w:val="clear" w:color="auto" w:fill="FFFFFF"/>
        <w:tabs>
          <w:tab w:val="left" w:pos="0"/>
          <w:tab w:val="left" w:pos="360"/>
          <w:tab w:val="left" w:pos="1134"/>
          <w:tab w:val="left" w:pos="1620"/>
        </w:tabs>
        <w:spacing w:line="360" w:lineRule="auto"/>
        <w:jc w:val="both"/>
        <w:rPr>
          <w:rFonts w:ascii="Arial" w:hAnsi="Arial" w:cs="Arial"/>
        </w:rPr>
      </w:pPr>
    </w:p>
    <w:p w14:paraId="36B25E53" w14:textId="77777777" w:rsidR="00836E77" w:rsidRDefault="00836E77" w:rsidP="00A56704">
      <w:pPr>
        <w:shd w:val="clear" w:color="auto" w:fill="FFFFFF"/>
        <w:tabs>
          <w:tab w:val="left" w:pos="0"/>
          <w:tab w:val="left" w:pos="360"/>
          <w:tab w:val="left" w:pos="1134"/>
          <w:tab w:val="left" w:pos="1620"/>
        </w:tabs>
        <w:spacing w:line="360" w:lineRule="auto"/>
        <w:jc w:val="both"/>
        <w:rPr>
          <w:rFonts w:ascii="Arial" w:hAnsi="Arial" w:cs="Arial"/>
        </w:rPr>
      </w:pPr>
    </w:p>
    <w:p w14:paraId="73D96F17" w14:textId="77777777" w:rsidR="00F55C30" w:rsidRDefault="00F55C30" w:rsidP="00B93971">
      <w:pPr>
        <w:pStyle w:val="Heading2"/>
        <w:jc w:val="both"/>
        <w:rPr>
          <w:rFonts w:ascii="Arial" w:eastAsia="Times New Roman" w:hAnsi="Arial" w:cs="Arial"/>
          <w:b w:val="0"/>
          <w:bCs w:val="0"/>
          <w:color w:val="auto"/>
          <w:sz w:val="24"/>
          <w:szCs w:val="24"/>
        </w:rPr>
      </w:pPr>
    </w:p>
    <w:p w14:paraId="7787B67E" w14:textId="77777777" w:rsidR="00B93971" w:rsidRPr="00B93971" w:rsidRDefault="00B93971" w:rsidP="00B93971"/>
    <w:p w14:paraId="2C710AC4" w14:textId="77777777" w:rsidR="00C138DF" w:rsidRDefault="00A95B87" w:rsidP="00F55C30">
      <w:pPr>
        <w:pStyle w:val="Heading2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bookmarkStart w:id="36" w:name="_Toc421479271"/>
      <w:r w:rsidRPr="00F55C30">
        <w:rPr>
          <w:rFonts w:ascii="Arial" w:hAnsi="Arial" w:cs="Arial"/>
          <w:color w:val="000000"/>
          <w:sz w:val="24"/>
          <w:szCs w:val="24"/>
        </w:rPr>
        <w:t>1.2</w:t>
      </w:r>
      <w:r w:rsidR="00545024" w:rsidRPr="00F55C30">
        <w:rPr>
          <w:rFonts w:ascii="Arial" w:hAnsi="Arial" w:cs="Arial"/>
          <w:b w:val="0"/>
          <w:color w:val="000000"/>
          <w:sz w:val="24"/>
          <w:szCs w:val="24"/>
        </w:rPr>
        <w:t xml:space="preserve"> </w:t>
      </w:r>
      <w:r w:rsidR="005D1D19" w:rsidRPr="00F55C30">
        <w:rPr>
          <w:rFonts w:ascii="Arial" w:hAnsi="Arial" w:cs="Arial"/>
          <w:color w:val="000000"/>
          <w:sz w:val="24"/>
          <w:szCs w:val="24"/>
        </w:rPr>
        <w:t>Problemática</w:t>
      </w:r>
      <w:r w:rsidRPr="00F55C30">
        <w:rPr>
          <w:rFonts w:ascii="Arial" w:hAnsi="Arial" w:cs="Arial"/>
          <w:color w:val="000000"/>
          <w:sz w:val="24"/>
          <w:szCs w:val="24"/>
        </w:rPr>
        <w:t xml:space="preserve"> e justificativa</w:t>
      </w:r>
      <w:bookmarkEnd w:id="36"/>
    </w:p>
    <w:p w14:paraId="07B6D8F3" w14:textId="77777777" w:rsidR="00F55C30" w:rsidRPr="00F55C30" w:rsidRDefault="00F55C30" w:rsidP="00F55C30"/>
    <w:p w14:paraId="0CAD8A4B" w14:textId="77777777" w:rsidR="00A95B87" w:rsidRPr="00A95B87" w:rsidRDefault="00A95B87" w:rsidP="00A95B87">
      <w:pPr>
        <w:shd w:val="clear" w:color="auto" w:fill="FFFFFF"/>
        <w:tabs>
          <w:tab w:val="left" w:pos="0"/>
          <w:tab w:val="left" w:pos="360"/>
          <w:tab w:val="left" w:pos="709"/>
          <w:tab w:val="left" w:pos="1134"/>
          <w:tab w:val="left" w:pos="1620"/>
        </w:tabs>
        <w:spacing w:line="360" w:lineRule="auto"/>
        <w:jc w:val="both"/>
        <w:rPr>
          <w:rFonts w:ascii="Arial" w:hAnsi="Arial" w:cs="Arial"/>
          <w:color w:val="000000"/>
        </w:rPr>
      </w:pPr>
      <w:commentRangeStart w:id="37"/>
      <w:r w:rsidRPr="00A95B87">
        <w:rPr>
          <w:rFonts w:ascii="Arial" w:hAnsi="Arial" w:cs="Arial"/>
          <w:color w:val="000000"/>
        </w:rPr>
        <w:t>Problemática</w:t>
      </w:r>
      <w:commentRangeEnd w:id="37"/>
      <w:r w:rsidR="002E7DE3">
        <w:rPr>
          <w:rStyle w:val="CommentReference"/>
        </w:rPr>
        <w:commentReference w:id="37"/>
      </w:r>
    </w:p>
    <w:p w14:paraId="789F1292" w14:textId="77777777" w:rsidR="004E6186" w:rsidRPr="004E6186" w:rsidRDefault="004E6186" w:rsidP="0083169D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 uma pesquisa feita pela </w:t>
      </w:r>
      <w:commentRangeStart w:id="38"/>
      <w:r w:rsidRPr="002863F7">
        <w:rPr>
          <w:rFonts w:ascii="Arial" w:hAnsi="Arial" w:cs="Arial"/>
        </w:rPr>
        <w:t>ABEOC</w:t>
      </w:r>
      <w:commentRangeEnd w:id="38"/>
      <w:r w:rsidR="00D74D57" w:rsidRPr="002863F7">
        <w:rPr>
          <w:rStyle w:val="CommentReference"/>
        </w:rPr>
        <w:commentReference w:id="38"/>
      </w:r>
      <w:r>
        <w:rPr>
          <w:rFonts w:ascii="Arial" w:hAnsi="Arial" w:cs="Arial"/>
        </w:rPr>
        <w:t xml:space="preserve"> e transmitida pelo Jornal Nacional em Outubro de 2014, constatou-se que no Brasil o mercado de eventos tem crescido cerca de 14% ao ano desde 2001, </w:t>
      </w:r>
      <w:ins w:id="39" w:author="Pedro Cardoso" w:date="2015-06-08T20:18:00Z">
        <w:r w:rsidR="00D74D57">
          <w:rPr>
            <w:rFonts w:ascii="Arial" w:hAnsi="Arial" w:cs="Arial"/>
          </w:rPr>
          <w:t xml:space="preserve">o que é </w:t>
        </w:r>
      </w:ins>
      <w:r>
        <w:rPr>
          <w:rFonts w:ascii="Arial" w:hAnsi="Arial" w:cs="Arial"/>
        </w:rPr>
        <w:t xml:space="preserve">considerado um crescimento muito acima da média do país. No ano passado esta indústria gerou uma receita de R$ 210 milhões. </w:t>
      </w:r>
    </w:p>
    <w:p w14:paraId="09985524" w14:textId="77777777" w:rsidR="00664F30" w:rsidRDefault="00E01E94" w:rsidP="0083169D">
      <w:pPr>
        <w:spacing w:line="360" w:lineRule="auto"/>
        <w:ind w:firstLine="708"/>
        <w:jc w:val="both"/>
        <w:rPr>
          <w:rFonts w:ascii="Arial" w:hAnsi="Arial" w:cs="Arial"/>
        </w:rPr>
      </w:pPr>
      <w:commentRangeStart w:id="40"/>
      <w:r w:rsidRPr="00F27B62">
        <w:rPr>
          <w:rFonts w:ascii="Arial" w:hAnsi="Arial" w:cs="Arial"/>
        </w:rPr>
        <w:t>Visto que a área de eventos possui um mercado promissor, a concorrência entre empresas</w:t>
      </w:r>
      <w:r w:rsidR="00B93971" w:rsidRPr="00F27B62">
        <w:rPr>
          <w:rFonts w:ascii="Arial" w:hAnsi="Arial" w:cs="Arial"/>
        </w:rPr>
        <w:t xml:space="preserve"> deste ramo está cada vez maior</w:t>
      </w:r>
      <w:commentRangeEnd w:id="40"/>
      <w:r w:rsidR="00F27B62">
        <w:rPr>
          <w:rStyle w:val="CommentReference"/>
        </w:rPr>
        <w:commentReference w:id="40"/>
      </w:r>
      <w:r>
        <w:rPr>
          <w:rFonts w:ascii="Arial" w:hAnsi="Arial" w:cs="Arial"/>
        </w:rPr>
        <w:t xml:space="preserve">. </w:t>
      </w:r>
      <w:del w:id="41" w:author="Pedro Cardoso" w:date="2015-06-08T20:21:00Z">
        <w:r w:rsidDel="00D74D57">
          <w:rPr>
            <w:rFonts w:ascii="Arial" w:hAnsi="Arial" w:cs="Arial"/>
          </w:rPr>
          <w:delText>O presente projeto de monografia</w:delText>
        </w:r>
      </w:del>
      <w:ins w:id="42" w:author="Pedro Cardoso" w:date="2015-06-08T20:21:00Z">
        <w:r w:rsidR="00D74D57">
          <w:rPr>
            <w:rFonts w:ascii="Arial" w:hAnsi="Arial" w:cs="Arial"/>
          </w:rPr>
          <w:t>Este trabalho,</w:t>
        </w:r>
      </w:ins>
      <w:r>
        <w:rPr>
          <w:rFonts w:ascii="Arial" w:hAnsi="Arial" w:cs="Arial"/>
        </w:rPr>
        <w:t xml:space="preserve"> </w:t>
      </w:r>
      <w:del w:id="43" w:author="Pedro Cardoso" w:date="2015-06-08T20:21:00Z">
        <w:r w:rsidDel="00D74D57">
          <w:rPr>
            <w:rFonts w:ascii="Arial" w:hAnsi="Arial" w:cs="Arial"/>
          </w:rPr>
          <w:delText xml:space="preserve">visa </w:delText>
        </w:r>
      </w:del>
      <w:ins w:id="44" w:author="Pedro Cardoso" w:date="2015-06-08T20:21:00Z">
        <w:r w:rsidR="00D74D57">
          <w:rPr>
            <w:rFonts w:ascii="Arial" w:hAnsi="Arial" w:cs="Arial"/>
          </w:rPr>
          <w:t xml:space="preserve">fará </w:t>
        </w:r>
      </w:ins>
      <w:r>
        <w:rPr>
          <w:rFonts w:ascii="Arial" w:hAnsi="Arial" w:cs="Arial"/>
        </w:rPr>
        <w:t>um estudo detalhado da realidade da empresa Classe A Coberturas e Decorações Ltda, que é uma organização que trabalha com a infra-estrutura de</w:t>
      </w:r>
      <w:ins w:id="45" w:author="Pedro Cardoso" w:date="2015-06-08T20:21:00Z">
        <w:r w:rsidR="00D74D57">
          <w:rPr>
            <w:rFonts w:ascii="Arial" w:hAnsi="Arial" w:cs="Arial"/>
          </w:rPr>
          <w:t xml:space="preserve"> </w:t>
        </w:r>
      </w:ins>
      <w:del w:id="46" w:author="Pedro Cardoso" w:date="2015-06-08T20:21:00Z">
        <w:r w:rsidDel="00D74D57">
          <w:rPr>
            <w:rFonts w:ascii="Arial" w:hAnsi="Arial" w:cs="Arial"/>
          </w:rPr>
          <w:delText xml:space="preserve"> um </w:delText>
        </w:r>
      </w:del>
      <w:r>
        <w:rPr>
          <w:rFonts w:ascii="Arial" w:hAnsi="Arial" w:cs="Arial"/>
        </w:rPr>
        <w:t>evento</w:t>
      </w:r>
      <w:ins w:id="47" w:author="Pedro Cardoso" w:date="2015-06-08T20:21:00Z">
        <w:r w:rsidR="00D74D57">
          <w:rPr>
            <w:rFonts w:ascii="Arial" w:hAnsi="Arial" w:cs="Arial"/>
          </w:rPr>
          <w:t>s</w:t>
        </w:r>
      </w:ins>
      <w:r>
        <w:rPr>
          <w:rFonts w:ascii="Arial" w:hAnsi="Arial" w:cs="Arial"/>
        </w:rPr>
        <w:t>.</w:t>
      </w:r>
      <w:r w:rsidR="00670CD6">
        <w:rPr>
          <w:rFonts w:ascii="Arial" w:hAnsi="Arial" w:cs="Arial"/>
        </w:rPr>
        <w:t xml:space="preserve"> O processo do</w:t>
      </w:r>
      <w:r w:rsidR="00B93971">
        <w:rPr>
          <w:rFonts w:ascii="Arial" w:hAnsi="Arial" w:cs="Arial"/>
        </w:rPr>
        <w:t xml:space="preserve"> </w:t>
      </w:r>
      <w:r w:rsidR="00670CD6">
        <w:rPr>
          <w:rFonts w:ascii="Arial" w:hAnsi="Arial" w:cs="Arial"/>
        </w:rPr>
        <w:t>estudo</w:t>
      </w:r>
      <w:r w:rsidR="00664F30">
        <w:rPr>
          <w:rFonts w:ascii="Arial" w:hAnsi="Arial" w:cs="Arial"/>
        </w:rPr>
        <w:t xml:space="preserve"> envolve análise completa das potencialidades e fragilidades da companhia, sua organização e seus produtos.</w:t>
      </w:r>
    </w:p>
    <w:p w14:paraId="34070159" w14:textId="77777777" w:rsidR="00E01E94" w:rsidRDefault="00E01E94" w:rsidP="0083169D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Atualmente, a empresa apresenta uma gestão de marketing inadequada para sua realidade. Com intuito de se posicionar melhor no mercado e criar oportunidades para o crescimento rentável da empresa, pergunta-se como desenvolver um Plano de Marketing para a Classe A Coberturas e Decorações?</w:t>
      </w:r>
    </w:p>
    <w:p w14:paraId="0BCB80D0" w14:textId="77777777" w:rsidR="00E01E94" w:rsidRDefault="00E01E94" w:rsidP="00A56704">
      <w:pPr>
        <w:spacing w:line="360" w:lineRule="auto"/>
        <w:ind w:firstLine="348"/>
        <w:jc w:val="both"/>
        <w:rPr>
          <w:rFonts w:ascii="Arial" w:hAnsi="Arial" w:cs="Arial"/>
        </w:rPr>
      </w:pPr>
    </w:p>
    <w:p w14:paraId="191957FF" w14:textId="77777777" w:rsidR="00412571" w:rsidRPr="00A95B87" w:rsidRDefault="00756A12" w:rsidP="00A56704">
      <w:pPr>
        <w:shd w:val="clear" w:color="auto" w:fill="FFFFFF"/>
        <w:tabs>
          <w:tab w:val="left" w:pos="0"/>
          <w:tab w:val="left" w:pos="360"/>
          <w:tab w:val="left" w:pos="1134"/>
          <w:tab w:val="left" w:pos="1620"/>
        </w:tabs>
        <w:spacing w:line="360" w:lineRule="auto"/>
        <w:jc w:val="both"/>
        <w:rPr>
          <w:rFonts w:ascii="Arial" w:hAnsi="Arial" w:cs="Arial"/>
          <w:color w:val="000000"/>
        </w:rPr>
      </w:pPr>
      <w:r w:rsidRPr="00A95B87">
        <w:rPr>
          <w:rFonts w:ascii="Arial" w:hAnsi="Arial" w:cs="Arial"/>
          <w:color w:val="000000"/>
        </w:rPr>
        <w:t>Justificativa</w:t>
      </w:r>
    </w:p>
    <w:p w14:paraId="7C51A075" w14:textId="0F96F3FC" w:rsidR="00372AA1" w:rsidRDefault="00372AA1" w:rsidP="0083169D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Muitas companhias evitam o planejamento de marketing por causa do tempo</w:t>
      </w:r>
      <w:del w:id="48" w:author="Pedro Cardoso" w:date="2015-06-08T20:24:00Z">
        <w:r w:rsidDel="001522C9">
          <w:rPr>
            <w:rFonts w:ascii="Arial" w:hAnsi="Arial" w:cs="Arial"/>
          </w:rPr>
          <w:delText>,</w:delText>
        </w:r>
      </w:del>
      <w:ins w:id="49" w:author="Pedro Cardoso" w:date="2015-06-08T20:24:00Z">
        <w:r w:rsidR="001522C9">
          <w:rPr>
            <w:rFonts w:ascii="Arial" w:hAnsi="Arial" w:cs="Arial"/>
          </w:rPr>
          <w:t>.</w:t>
        </w:r>
      </w:ins>
      <w:r>
        <w:rPr>
          <w:rFonts w:ascii="Arial" w:hAnsi="Arial" w:cs="Arial"/>
        </w:rPr>
        <w:t xml:space="preserve"> </w:t>
      </w:r>
      <w:del w:id="50" w:author="Pedro Cardoso" w:date="2015-06-08T20:24:00Z">
        <w:r w:rsidDel="001522C9">
          <w:rPr>
            <w:rFonts w:ascii="Arial" w:hAnsi="Arial" w:cs="Arial"/>
          </w:rPr>
          <w:delText>m</w:delText>
        </w:r>
      </w:del>
      <w:ins w:id="51" w:author="Pedro Cardoso" w:date="2015-06-08T20:24:00Z">
        <w:r w:rsidR="001522C9">
          <w:rPr>
            <w:rFonts w:ascii="Arial" w:hAnsi="Arial" w:cs="Arial"/>
          </w:rPr>
          <w:t>M</w:t>
        </w:r>
      </w:ins>
      <w:r>
        <w:rPr>
          <w:rFonts w:ascii="Arial" w:hAnsi="Arial" w:cs="Arial"/>
        </w:rPr>
        <w:t xml:space="preserve">uitos executivos acham que o tempo </w:t>
      </w:r>
      <w:del w:id="52" w:author="Pedro Cardoso" w:date="2015-06-08T20:24:00Z">
        <w:r w:rsidDel="001522C9">
          <w:rPr>
            <w:rFonts w:ascii="Arial" w:hAnsi="Arial" w:cs="Arial"/>
          </w:rPr>
          <w:delText xml:space="preserve">de </w:delText>
        </w:r>
      </w:del>
      <w:r>
        <w:rPr>
          <w:rFonts w:ascii="Arial" w:hAnsi="Arial" w:cs="Arial"/>
        </w:rPr>
        <w:t>que dispõem é muito precioso para o esforço de exprimir sua política em um plano formal de marketing</w:t>
      </w:r>
      <w:r w:rsidR="000B177C">
        <w:rPr>
          <w:rFonts w:ascii="Arial" w:hAnsi="Arial" w:cs="Arial"/>
        </w:rPr>
        <w:t>, em vista dos</w:t>
      </w:r>
      <w:r>
        <w:rPr>
          <w:rFonts w:ascii="Arial" w:hAnsi="Arial" w:cs="Arial"/>
        </w:rPr>
        <w:t xml:space="preserve"> prob</w:t>
      </w:r>
      <w:r w:rsidR="000B177C">
        <w:rPr>
          <w:rFonts w:ascii="Arial" w:hAnsi="Arial" w:cs="Arial"/>
        </w:rPr>
        <w:t>lemas operacionais do dia-a-dia e dos detalhes administrativos. A questão é que mesmo que estas organizações não tenham feito um planejamento formal, algum planejamento foi feito, pois não é possível dirigir uma organização de vendas sem montar</w:t>
      </w:r>
      <w:ins w:id="53" w:author="Pedro Cardoso" w:date="2015-06-08T20:25:00Z">
        <w:r w:rsidR="001522C9">
          <w:rPr>
            <w:rFonts w:ascii="Arial" w:hAnsi="Arial" w:cs="Arial"/>
          </w:rPr>
          <w:t>,</w:t>
        </w:r>
      </w:ins>
      <w:r w:rsidR="000B177C">
        <w:rPr>
          <w:rFonts w:ascii="Arial" w:hAnsi="Arial" w:cs="Arial"/>
        </w:rPr>
        <w:t xml:space="preserve"> mesmo que de forma rudimentar</w:t>
      </w:r>
      <w:ins w:id="54" w:author="Pedro Cardoso" w:date="2015-06-08T20:25:00Z">
        <w:r w:rsidR="001522C9">
          <w:rPr>
            <w:rFonts w:ascii="Arial" w:hAnsi="Arial" w:cs="Arial"/>
          </w:rPr>
          <w:t>,</w:t>
        </w:r>
      </w:ins>
      <w:r w:rsidR="000B177C">
        <w:rPr>
          <w:rFonts w:ascii="Arial" w:hAnsi="Arial" w:cs="Arial"/>
        </w:rPr>
        <w:t xml:space="preserve"> um planejamento. Porém este é um jeito errado de se fazer e não </w:t>
      </w:r>
      <w:r w:rsidR="00460B2A">
        <w:rPr>
          <w:rFonts w:ascii="Arial" w:hAnsi="Arial" w:cs="Arial"/>
        </w:rPr>
        <w:t>trará</w:t>
      </w:r>
      <w:r w:rsidR="000B177C">
        <w:rPr>
          <w:rFonts w:ascii="Arial" w:hAnsi="Arial" w:cs="Arial"/>
        </w:rPr>
        <w:t xml:space="preserve"> </w:t>
      </w:r>
      <w:ins w:id="55" w:author="Pedro Cardoso" w:date="2015-06-08T20:25:00Z">
        <w:r w:rsidR="001522C9">
          <w:rPr>
            <w:rFonts w:ascii="Arial" w:hAnsi="Arial" w:cs="Arial"/>
          </w:rPr>
          <w:t xml:space="preserve">tantos </w:t>
        </w:r>
      </w:ins>
      <w:r w:rsidR="000B177C">
        <w:rPr>
          <w:rFonts w:ascii="Arial" w:hAnsi="Arial" w:cs="Arial"/>
        </w:rPr>
        <w:t xml:space="preserve">benefícios </w:t>
      </w:r>
      <w:ins w:id="56" w:author="Pedro Cardoso" w:date="2015-06-08T20:25:00Z">
        <w:r w:rsidR="001522C9">
          <w:rPr>
            <w:rFonts w:ascii="Arial" w:hAnsi="Arial" w:cs="Arial"/>
          </w:rPr>
          <w:t>à</w:t>
        </w:r>
      </w:ins>
      <w:del w:id="57" w:author="Pedro Cardoso" w:date="2015-06-08T20:25:00Z">
        <w:r w:rsidR="000B177C" w:rsidDel="001522C9">
          <w:rPr>
            <w:rFonts w:ascii="Arial" w:hAnsi="Arial" w:cs="Arial"/>
          </w:rPr>
          <w:delText>a</w:delText>
        </w:r>
      </w:del>
      <w:r w:rsidR="000B177C">
        <w:rPr>
          <w:rFonts w:ascii="Arial" w:hAnsi="Arial" w:cs="Arial"/>
        </w:rPr>
        <w:t xml:space="preserve"> organização quanto um planejamento formal.</w:t>
      </w:r>
    </w:p>
    <w:p w14:paraId="6285AC00" w14:textId="2DD2FE36" w:rsidR="000B177C" w:rsidRDefault="000B177C" w:rsidP="0083169D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Em momentos de competição n</w:t>
      </w:r>
      <w:r w:rsidR="00AD1408">
        <w:rPr>
          <w:rFonts w:ascii="Arial" w:hAnsi="Arial" w:cs="Arial"/>
        </w:rPr>
        <w:t>o mercado é necessári</w:t>
      </w:r>
      <w:ins w:id="58" w:author="Pedro Cardoso" w:date="2015-06-08T20:25:00Z">
        <w:r w:rsidR="004D1982">
          <w:rPr>
            <w:rFonts w:ascii="Arial" w:hAnsi="Arial" w:cs="Arial"/>
          </w:rPr>
          <w:t>o</w:t>
        </w:r>
      </w:ins>
      <w:del w:id="59" w:author="Pedro Cardoso" w:date="2015-06-08T20:25:00Z">
        <w:r w:rsidR="00AD1408" w:rsidDel="004D1982">
          <w:rPr>
            <w:rFonts w:ascii="Arial" w:hAnsi="Arial" w:cs="Arial"/>
          </w:rPr>
          <w:delText>a</w:delText>
        </w:r>
      </w:del>
      <w:r w:rsidR="00AD1408">
        <w:rPr>
          <w:rFonts w:ascii="Arial" w:hAnsi="Arial" w:cs="Arial"/>
        </w:rPr>
        <w:t xml:space="preserve"> a capacidade</w:t>
      </w:r>
      <w:r>
        <w:rPr>
          <w:rFonts w:ascii="Arial" w:hAnsi="Arial" w:cs="Arial"/>
        </w:rPr>
        <w:t xml:space="preserve"> de usar o marketing para </w:t>
      </w:r>
      <w:del w:id="60" w:author="Pedro Cardoso" w:date="2015-06-08T20:26:00Z">
        <w:r w:rsidDel="004D1982">
          <w:rPr>
            <w:rFonts w:ascii="Arial" w:hAnsi="Arial" w:cs="Arial"/>
          </w:rPr>
          <w:delText xml:space="preserve">canalizar </w:delText>
        </w:r>
      </w:del>
      <w:ins w:id="61" w:author="Pedro Cardoso" w:date="2015-06-08T20:26:00Z">
        <w:r w:rsidR="004D1982">
          <w:rPr>
            <w:rFonts w:ascii="Arial" w:hAnsi="Arial" w:cs="Arial"/>
          </w:rPr>
          <w:t xml:space="preserve">direcionar </w:t>
        </w:r>
      </w:ins>
      <w:r>
        <w:rPr>
          <w:rFonts w:ascii="Arial" w:hAnsi="Arial" w:cs="Arial"/>
        </w:rPr>
        <w:t xml:space="preserve">as vendas na direção certa. </w:t>
      </w:r>
      <w:r w:rsidR="00460B2A">
        <w:rPr>
          <w:rFonts w:ascii="Arial" w:hAnsi="Arial" w:cs="Arial"/>
        </w:rPr>
        <w:t>Segundo Westwood (1996 p.17) o plano de m</w:t>
      </w:r>
      <w:r>
        <w:rPr>
          <w:rFonts w:ascii="Arial" w:hAnsi="Arial" w:cs="Arial"/>
        </w:rPr>
        <w:t xml:space="preserve">arketing é a ferramenta que disciplina o planejador a colocar suas </w:t>
      </w:r>
      <w:r>
        <w:rPr>
          <w:rFonts w:ascii="Arial" w:hAnsi="Arial" w:cs="Arial"/>
        </w:rPr>
        <w:lastRenderedPageBreak/>
        <w:t>id</w:t>
      </w:r>
      <w:ins w:id="62" w:author="Pedro Cardoso" w:date="2015-06-08T20:26:00Z">
        <w:r w:rsidR="00EC0E95">
          <w:rPr>
            <w:rFonts w:ascii="Arial" w:hAnsi="Arial" w:cs="Arial"/>
          </w:rPr>
          <w:t>e</w:t>
        </w:r>
      </w:ins>
      <w:del w:id="63" w:author="Pedro Cardoso" w:date="2015-06-08T20:26:00Z">
        <w:r w:rsidDel="00EC0E95">
          <w:rPr>
            <w:rFonts w:ascii="Arial" w:hAnsi="Arial" w:cs="Arial"/>
          </w:rPr>
          <w:delText>é</w:delText>
        </w:r>
      </w:del>
      <w:r>
        <w:rPr>
          <w:rFonts w:ascii="Arial" w:hAnsi="Arial" w:cs="Arial"/>
        </w:rPr>
        <w:t xml:space="preserve">ias, fatos e conclusões de uma maneira lógica que pode ser seguida por outros. </w:t>
      </w:r>
      <w:commentRangeStart w:id="64"/>
      <w:r>
        <w:rPr>
          <w:rFonts w:ascii="Arial" w:hAnsi="Arial" w:cs="Arial"/>
        </w:rPr>
        <w:t>O plano de marketing conterá detalhes suficientes</w:t>
      </w:r>
      <w:r w:rsidR="00460B2A">
        <w:rPr>
          <w:rFonts w:ascii="Arial" w:hAnsi="Arial" w:cs="Arial"/>
        </w:rPr>
        <w:t xml:space="preserve"> das políticas e estratégias da companhia para sua implementação diária a ser levada a efeito pelos níveis operacionais da empresa</w:t>
      </w:r>
      <w:commentRangeEnd w:id="64"/>
      <w:r w:rsidR="00F27B62">
        <w:rPr>
          <w:rStyle w:val="CommentReference"/>
        </w:rPr>
        <w:commentReference w:id="64"/>
      </w:r>
      <w:r w:rsidR="00460B2A">
        <w:rPr>
          <w:rFonts w:ascii="Arial" w:hAnsi="Arial" w:cs="Arial"/>
        </w:rPr>
        <w:t>, deixando os gerentes livres para administrar.</w:t>
      </w:r>
    </w:p>
    <w:p w14:paraId="3D2473D0" w14:textId="726B9800" w:rsidR="001039B8" w:rsidRDefault="00460B2A" w:rsidP="0083169D">
      <w:pPr>
        <w:spacing w:line="360" w:lineRule="auto"/>
        <w:ind w:firstLine="708"/>
        <w:jc w:val="both"/>
        <w:rPr>
          <w:rFonts w:ascii="Arial" w:hAnsi="Arial" w:cs="Arial"/>
        </w:rPr>
      </w:pPr>
      <w:commentRangeStart w:id="65"/>
      <w:r w:rsidRPr="001039B8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empresa em estudo é uma empresa da família da autora e é de interesse dela a atuação nesta futuramente</w:t>
      </w:r>
      <w:commentRangeEnd w:id="65"/>
      <w:r w:rsidR="00F27B62">
        <w:rPr>
          <w:rStyle w:val="CommentReference"/>
        </w:rPr>
        <w:commentReference w:id="65"/>
      </w:r>
      <w:r>
        <w:rPr>
          <w:rFonts w:ascii="Arial" w:hAnsi="Arial" w:cs="Arial"/>
        </w:rPr>
        <w:t xml:space="preserve">. A empresa não possui um planejamento formal de marketing o que justifica a realização deste trabalho. </w:t>
      </w:r>
      <w:commentRangeStart w:id="66"/>
      <w:ins w:id="67" w:author="Pedro Cardoso" w:date="2015-06-08T20:29:00Z">
        <w:r w:rsidR="00F27B62">
          <w:rPr>
            <w:rFonts w:ascii="Arial" w:hAnsi="Arial" w:cs="Arial"/>
          </w:rPr>
          <w:t xml:space="preserve">O objetivo </w:t>
        </w:r>
      </w:ins>
      <w:del w:id="68" w:author="Pedro Cardoso" w:date="2015-06-08T20:29:00Z">
        <w:r w:rsidDel="00F27B62">
          <w:rPr>
            <w:rFonts w:ascii="Arial" w:hAnsi="Arial" w:cs="Arial"/>
          </w:rPr>
          <w:delText xml:space="preserve">A ideia </w:delText>
        </w:r>
      </w:del>
      <w:r>
        <w:rPr>
          <w:rFonts w:ascii="Arial" w:hAnsi="Arial" w:cs="Arial"/>
        </w:rPr>
        <w:t>é, portanto, realizar uma análise profunda de marketing na Classe A Coberturas e Decorações, a fim de visualizar quais as tendências e oportunidades para alavancar o negócio.</w:t>
      </w:r>
      <w:commentRangeEnd w:id="66"/>
      <w:r w:rsidR="00F27B62">
        <w:rPr>
          <w:rStyle w:val="CommentReference"/>
        </w:rPr>
        <w:commentReference w:id="66"/>
      </w:r>
    </w:p>
    <w:p w14:paraId="3A7BB70C" w14:textId="77777777" w:rsidR="00F55C30" w:rsidRDefault="00F55C30" w:rsidP="00F55C30">
      <w:pPr>
        <w:spacing w:line="360" w:lineRule="auto"/>
        <w:ind w:firstLine="360"/>
        <w:jc w:val="both"/>
        <w:rPr>
          <w:rFonts w:ascii="Arial" w:hAnsi="Arial" w:cs="Arial"/>
        </w:rPr>
      </w:pPr>
    </w:p>
    <w:p w14:paraId="372A21F3" w14:textId="77777777" w:rsidR="00A95B87" w:rsidRDefault="00F55C30" w:rsidP="00F55C30">
      <w:pPr>
        <w:pStyle w:val="Heading2"/>
        <w:ind w:firstLine="709"/>
        <w:rPr>
          <w:rFonts w:ascii="Arial" w:hAnsi="Arial" w:cs="Arial"/>
          <w:color w:val="auto"/>
          <w:sz w:val="24"/>
          <w:szCs w:val="24"/>
        </w:rPr>
      </w:pPr>
      <w:bookmarkStart w:id="69" w:name="_Toc421479272"/>
      <w:r w:rsidRPr="00F55C30">
        <w:rPr>
          <w:rFonts w:ascii="Arial" w:hAnsi="Arial" w:cs="Arial"/>
          <w:color w:val="auto"/>
          <w:sz w:val="24"/>
          <w:szCs w:val="24"/>
        </w:rPr>
        <w:t xml:space="preserve">1.3 </w:t>
      </w:r>
      <w:r w:rsidR="00A95B87" w:rsidRPr="00F55C30">
        <w:rPr>
          <w:rFonts w:ascii="Arial" w:hAnsi="Arial" w:cs="Arial"/>
          <w:color w:val="auto"/>
          <w:sz w:val="24"/>
          <w:szCs w:val="24"/>
        </w:rPr>
        <w:t>Objetivos (geral e específico)</w:t>
      </w:r>
      <w:bookmarkEnd w:id="69"/>
    </w:p>
    <w:p w14:paraId="666531E7" w14:textId="77777777" w:rsidR="00F55C30" w:rsidRPr="00F55C30" w:rsidRDefault="00F55C30" w:rsidP="00F55C30"/>
    <w:p w14:paraId="533867D3" w14:textId="77777777" w:rsidR="00A95B87" w:rsidRPr="00A95B87" w:rsidRDefault="00A95B87" w:rsidP="00A95B87">
      <w:pPr>
        <w:spacing w:line="360" w:lineRule="auto"/>
        <w:jc w:val="both"/>
        <w:rPr>
          <w:rFonts w:ascii="Arial" w:hAnsi="Arial" w:cs="Arial"/>
          <w:color w:val="000000"/>
        </w:rPr>
      </w:pPr>
      <w:r w:rsidRPr="00A95B87">
        <w:rPr>
          <w:rFonts w:ascii="Arial" w:hAnsi="Arial" w:cs="Arial"/>
          <w:color w:val="000000"/>
        </w:rPr>
        <w:t>Objetivo Geral</w:t>
      </w:r>
    </w:p>
    <w:p w14:paraId="35F3DBA0" w14:textId="77777777" w:rsidR="001039B8" w:rsidRDefault="005268EF" w:rsidP="0083169D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Desenvolver um Plano de Marketing para auxiliar a empresa Classe A Coberturas e Decorações a desenvolver um posicionamento competitivo no mercado em que está inserido.</w:t>
      </w:r>
    </w:p>
    <w:p w14:paraId="673D5806" w14:textId="77777777" w:rsidR="001039B8" w:rsidRPr="00A95B87" w:rsidRDefault="001039B8" w:rsidP="00A56704">
      <w:pPr>
        <w:spacing w:line="360" w:lineRule="auto"/>
        <w:ind w:firstLine="360"/>
        <w:jc w:val="both"/>
        <w:rPr>
          <w:rFonts w:ascii="Arial" w:hAnsi="Arial" w:cs="Arial"/>
        </w:rPr>
      </w:pPr>
    </w:p>
    <w:p w14:paraId="3766C249" w14:textId="77777777" w:rsidR="001039B8" w:rsidRPr="00A95B87" w:rsidRDefault="001039B8" w:rsidP="00A56704">
      <w:pPr>
        <w:shd w:val="clear" w:color="auto" w:fill="FFFFFF"/>
        <w:tabs>
          <w:tab w:val="left" w:pos="0"/>
          <w:tab w:val="left" w:pos="360"/>
          <w:tab w:val="left" w:pos="1134"/>
          <w:tab w:val="left" w:pos="1620"/>
        </w:tabs>
        <w:spacing w:line="360" w:lineRule="auto"/>
        <w:jc w:val="both"/>
        <w:rPr>
          <w:rFonts w:ascii="Arial" w:hAnsi="Arial" w:cs="Arial"/>
          <w:color w:val="000000"/>
        </w:rPr>
      </w:pPr>
      <w:r w:rsidRPr="00A95B87">
        <w:rPr>
          <w:rFonts w:ascii="Arial" w:hAnsi="Arial" w:cs="Arial"/>
          <w:color w:val="000000"/>
        </w:rPr>
        <w:t>Objetivos Específicos</w:t>
      </w:r>
    </w:p>
    <w:p w14:paraId="7C3837C4" w14:textId="77777777" w:rsidR="001039B8" w:rsidRDefault="005268EF" w:rsidP="00A5670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Identificar as ações de marketing presentes na empresa;</w:t>
      </w:r>
    </w:p>
    <w:p w14:paraId="13C064D3" w14:textId="18428260" w:rsidR="001039B8" w:rsidRDefault="001B12DA" w:rsidP="00A5670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commentRangeStart w:id="70"/>
      <w:ins w:id="71" w:author="Pedro Cardoso" w:date="2015-06-08T20:30:00Z">
        <w:r>
          <w:rPr>
            <w:rFonts w:ascii="Arial" w:hAnsi="Arial" w:cs="Arial"/>
          </w:rPr>
          <w:t xml:space="preserve">Realizar pesquisa </w:t>
        </w:r>
      </w:ins>
      <w:del w:id="72" w:author="Pedro Cardoso" w:date="2015-06-08T20:31:00Z">
        <w:r w:rsidR="005268EF" w:rsidDel="001B12DA">
          <w:rPr>
            <w:rFonts w:ascii="Arial" w:hAnsi="Arial" w:cs="Arial"/>
          </w:rPr>
          <w:delText xml:space="preserve">Pesquisar com os funcionários </w:delText>
        </w:r>
      </w:del>
      <w:r w:rsidR="005268EF">
        <w:rPr>
          <w:rFonts w:ascii="Arial" w:hAnsi="Arial" w:cs="Arial"/>
        </w:rPr>
        <w:t>sobre o conhecimento</w:t>
      </w:r>
      <w:ins w:id="73" w:author="Pedro Cardoso" w:date="2015-06-08T20:31:00Z">
        <w:r>
          <w:rPr>
            <w:rFonts w:ascii="Arial" w:hAnsi="Arial" w:cs="Arial"/>
          </w:rPr>
          <w:t xml:space="preserve"> dos funcionário</w:t>
        </w:r>
      </w:ins>
      <w:ins w:id="74" w:author="Pedro Cardoso" w:date="2015-06-08T20:35:00Z">
        <w:r w:rsidR="0074509A">
          <w:rPr>
            <w:rFonts w:ascii="Arial" w:hAnsi="Arial" w:cs="Arial"/>
          </w:rPr>
          <w:t>s</w:t>
        </w:r>
      </w:ins>
      <w:ins w:id="75" w:author="Pedro Cardoso" w:date="2015-06-08T20:31:00Z">
        <w:r>
          <w:rPr>
            <w:rFonts w:ascii="Arial" w:hAnsi="Arial" w:cs="Arial"/>
          </w:rPr>
          <w:t xml:space="preserve"> </w:t>
        </w:r>
      </w:ins>
      <w:del w:id="76" w:author="Pedro Cardoso" w:date="2015-06-08T20:31:00Z">
        <w:r w:rsidR="005268EF" w:rsidDel="001B12DA">
          <w:rPr>
            <w:rFonts w:ascii="Arial" w:hAnsi="Arial" w:cs="Arial"/>
          </w:rPr>
          <w:delText xml:space="preserve"> </w:delText>
        </w:r>
      </w:del>
      <w:r w:rsidR="005268EF">
        <w:rPr>
          <w:rFonts w:ascii="Arial" w:hAnsi="Arial" w:cs="Arial"/>
        </w:rPr>
        <w:t>das ações de marketing na organização;</w:t>
      </w:r>
      <w:commentRangeEnd w:id="70"/>
      <w:r>
        <w:rPr>
          <w:rStyle w:val="CommentReference"/>
        </w:rPr>
        <w:commentReference w:id="70"/>
      </w:r>
    </w:p>
    <w:p w14:paraId="56E8A7A0" w14:textId="77777777" w:rsidR="001039B8" w:rsidRDefault="005268EF" w:rsidP="00A5670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Pesquisar com a direção sobre as estratégias de marketing que a empresa utiliza;</w:t>
      </w:r>
    </w:p>
    <w:p w14:paraId="36738F13" w14:textId="77777777" w:rsidR="00D207D3" w:rsidRDefault="001039B8" w:rsidP="00A5670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Propor </w:t>
      </w:r>
      <w:r w:rsidR="005268EF">
        <w:rPr>
          <w:rFonts w:ascii="Arial" w:hAnsi="Arial" w:cs="Arial"/>
        </w:rPr>
        <w:t>novas ações que vão viabilizar a estratégia de marketing da empresa.</w:t>
      </w:r>
    </w:p>
    <w:p w14:paraId="0A449F9A" w14:textId="77777777" w:rsidR="00D207D3" w:rsidRDefault="00D207D3" w:rsidP="00A56704">
      <w:pPr>
        <w:shd w:val="clear" w:color="auto" w:fill="FFFFFF"/>
        <w:tabs>
          <w:tab w:val="left" w:pos="0"/>
          <w:tab w:val="left" w:pos="360"/>
          <w:tab w:val="left" w:pos="1134"/>
          <w:tab w:val="left" w:pos="1620"/>
        </w:tabs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05AB864E" w14:textId="77777777" w:rsidR="00D207D3" w:rsidRDefault="00A95B87" w:rsidP="00F55C30">
      <w:pPr>
        <w:pStyle w:val="Heading1"/>
        <w:jc w:val="both"/>
        <w:rPr>
          <w:rFonts w:ascii="Arial" w:hAnsi="Arial" w:cs="Arial"/>
          <w:color w:val="000000"/>
        </w:rPr>
      </w:pPr>
      <w:bookmarkStart w:id="77" w:name="_Toc421479273"/>
      <w:r w:rsidRPr="00F55C30">
        <w:rPr>
          <w:rFonts w:ascii="Arial" w:hAnsi="Arial" w:cs="Arial"/>
          <w:color w:val="000000"/>
        </w:rPr>
        <w:t>2</w:t>
      </w:r>
      <w:r w:rsidR="00756A12" w:rsidRPr="00F55C30">
        <w:rPr>
          <w:rFonts w:ascii="Arial" w:hAnsi="Arial" w:cs="Arial"/>
          <w:color w:val="000000"/>
        </w:rPr>
        <w:t xml:space="preserve">. </w:t>
      </w:r>
      <w:r w:rsidRPr="00F55C30">
        <w:rPr>
          <w:rFonts w:ascii="Arial" w:hAnsi="Arial" w:cs="Arial"/>
          <w:color w:val="000000"/>
        </w:rPr>
        <w:t>Referencial Teórico</w:t>
      </w:r>
      <w:bookmarkEnd w:id="77"/>
    </w:p>
    <w:p w14:paraId="204C0A05" w14:textId="77777777" w:rsidR="00F55C30" w:rsidRPr="00F55C30" w:rsidRDefault="00F55C30" w:rsidP="00F55C30"/>
    <w:p w14:paraId="202937B0" w14:textId="1C0BA5F2" w:rsidR="00AD1408" w:rsidRDefault="00A95B87" w:rsidP="0083169D">
      <w:pPr>
        <w:spacing w:line="360" w:lineRule="auto"/>
        <w:ind w:firstLine="708"/>
        <w:jc w:val="both"/>
        <w:rPr>
          <w:rFonts w:ascii="Arial" w:hAnsi="Arial" w:cs="Arial"/>
          <w:bCs/>
        </w:rPr>
      </w:pPr>
      <w:commentRangeStart w:id="78"/>
      <w:r>
        <w:rPr>
          <w:rFonts w:ascii="Arial" w:hAnsi="Arial" w:cs="Arial"/>
          <w:bCs/>
        </w:rPr>
        <w:t xml:space="preserve">É imprescindível iniciar fazendo um levantamento sobre o conhecimento produzido na construção do objeto de pesquisa, </w:t>
      </w:r>
      <w:commentRangeStart w:id="79"/>
      <w:r>
        <w:rPr>
          <w:rFonts w:ascii="Arial" w:hAnsi="Arial" w:cs="Arial"/>
          <w:bCs/>
        </w:rPr>
        <w:t>a delimitação deste no tempo e no espaço é extremamente importante</w:t>
      </w:r>
      <w:commentRangeEnd w:id="79"/>
      <w:r w:rsidR="00A27D31">
        <w:rPr>
          <w:rStyle w:val="CommentReference"/>
        </w:rPr>
        <w:commentReference w:id="79"/>
      </w:r>
      <w:r>
        <w:rPr>
          <w:rFonts w:ascii="Arial" w:hAnsi="Arial" w:cs="Arial"/>
          <w:bCs/>
        </w:rPr>
        <w:t>. Es</w:t>
      </w:r>
      <w:ins w:id="80" w:author="Pedro Cardoso" w:date="2015-06-08T20:40:00Z">
        <w:r w:rsidR="00A27D31">
          <w:rPr>
            <w:rFonts w:ascii="Arial" w:hAnsi="Arial" w:cs="Arial"/>
            <w:bCs/>
          </w:rPr>
          <w:t>te capítulo</w:t>
        </w:r>
      </w:ins>
      <w:del w:id="81" w:author="Pedro Cardoso" w:date="2015-06-08T20:40:00Z">
        <w:r w:rsidDel="00A27D31">
          <w:rPr>
            <w:rFonts w:ascii="Arial" w:hAnsi="Arial" w:cs="Arial"/>
            <w:bCs/>
          </w:rPr>
          <w:delText>se levantamento</w:delText>
        </w:r>
      </w:del>
      <w:r>
        <w:rPr>
          <w:rFonts w:ascii="Arial" w:hAnsi="Arial" w:cs="Arial"/>
          <w:bCs/>
        </w:rPr>
        <w:t xml:space="preserve">, além de fornecer informações sobre o que já foi estudado e produzido sobre o tema, </w:t>
      </w:r>
      <w:del w:id="82" w:author="Pedro Cardoso" w:date="2015-06-08T20:41:00Z">
        <w:r w:rsidDel="00A27D31">
          <w:rPr>
            <w:rFonts w:ascii="Arial" w:hAnsi="Arial" w:cs="Arial"/>
            <w:bCs/>
          </w:rPr>
          <w:delText xml:space="preserve">ainda </w:delText>
        </w:r>
      </w:del>
      <w:r>
        <w:rPr>
          <w:rFonts w:ascii="Arial" w:hAnsi="Arial" w:cs="Arial"/>
          <w:bCs/>
        </w:rPr>
        <w:t xml:space="preserve">indica o que </w:t>
      </w:r>
      <w:ins w:id="83" w:author="Pedro Cardoso" w:date="2015-06-08T20:41:00Z">
        <w:r w:rsidR="00A27D31">
          <w:rPr>
            <w:rFonts w:ascii="Arial" w:hAnsi="Arial" w:cs="Arial"/>
            <w:bCs/>
          </w:rPr>
          <w:t xml:space="preserve">mais </w:t>
        </w:r>
      </w:ins>
      <w:r>
        <w:rPr>
          <w:rFonts w:ascii="Arial" w:hAnsi="Arial" w:cs="Arial"/>
          <w:bCs/>
        </w:rPr>
        <w:t>precisa ser investigado. A fundamentação teórica é a base para estudos, análises e reflexões referente ao objeto de estudo. Segundo Ester Buffa</w:t>
      </w:r>
      <w:r w:rsidR="00AD1408">
        <w:rPr>
          <w:rFonts w:ascii="Arial" w:hAnsi="Arial" w:cs="Arial"/>
          <w:bCs/>
        </w:rPr>
        <w:t xml:space="preserve"> </w:t>
      </w:r>
      <w:r w:rsidR="00AD1408" w:rsidRPr="00AD1408">
        <w:rPr>
          <w:rFonts w:ascii="Arial" w:hAnsi="Arial" w:cs="Arial"/>
          <w:bCs/>
        </w:rPr>
        <w:t>(</w:t>
      </w:r>
      <w:r w:rsidR="00AD1408">
        <w:rPr>
          <w:rFonts w:ascii="Arial" w:hAnsi="Arial" w:cs="Arial"/>
          <w:bCs/>
        </w:rPr>
        <w:t>2005</w:t>
      </w:r>
      <w:r w:rsidRPr="00AD1408">
        <w:rPr>
          <w:rFonts w:ascii="Arial" w:hAnsi="Arial" w:cs="Arial"/>
          <w:bCs/>
        </w:rPr>
        <w:t>)</w:t>
      </w:r>
      <w:r w:rsidR="00AD1408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nesta etapa do trabalho </w:t>
      </w:r>
      <w:r>
        <w:rPr>
          <w:rFonts w:ascii="Arial" w:hAnsi="Arial" w:cs="Arial"/>
          <w:bCs/>
        </w:rPr>
        <w:lastRenderedPageBreak/>
        <w:t>não há como fugir da história, mesmo porque tentar resolver um problema é verificar o que os homens fizeram até hoje para resolvê-lo. Se o objetivo é inventar uma vacina contra a Aids por exemplo, o que precisa fazer em primeiro lugar é verificar o que já foi feito, o que já foi tentado, o que deu certo, o que deu em nada. Para se construir um objeto de investigação, é necessário, portanto, saber quais são os conhecimentos existentes e o que ainda falta conhecer.</w:t>
      </w:r>
      <w:commentRangeEnd w:id="78"/>
      <w:r w:rsidR="00EF4B58">
        <w:rPr>
          <w:rStyle w:val="CommentReference"/>
        </w:rPr>
        <w:commentReference w:id="78"/>
      </w:r>
    </w:p>
    <w:p w14:paraId="684A148E" w14:textId="66D912A1" w:rsidR="00A95B87" w:rsidRDefault="00A95B87" w:rsidP="0083169D">
      <w:pPr>
        <w:spacing w:line="360" w:lineRule="auto"/>
        <w:ind w:firstLine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 objeto de estudo</w:t>
      </w:r>
      <w:r w:rsidR="0083169D">
        <w:rPr>
          <w:rFonts w:ascii="Arial" w:hAnsi="Arial" w:cs="Arial"/>
          <w:bCs/>
        </w:rPr>
        <w:t xml:space="preserve"> é o desenvolvimento de</w:t>
      </w:r>
      <w:r w:rsidRPr="007604AD">
        <w:rPr>
          <w:rFonts w:ascii="Arial" w:hAnsi="Arial" w:cs="Arial"/>
          <w:bCs/>
        </w:rPr>
        <w:t xml:space="preserve"> um Plano de Marketing na empresa Classe A Coberturas e Decorações. Para isto </w:t>
      </w:r>
      <w:del w:id="84" w:author="Pedro Cardoso" w:date="2015-06-08T20:43:00Z">
        <w:r w:rsidRPr="007604AD" w:rsidDel="00EF4B58">
          <w:rPr>
            <w:rFonts w:ascii="Arial" w:hAnsi="Arial" w:cs="Arial"/>
            <w:bCs/>
          </w:rPr>
          <w:delText xml:space="preserve">foi preciso </w:delText>
        </w:r>
      </w:del>
      <w:ins w:id="85" w:author="Pedro Cardoso" w:date="2015-06-08T20:43:00Z">
        <w:r w:rsidR="00EF4B58">
          <w:rPr>
            <w:rFonts w:ascii="Arial" w:hAnsi="Arial" w:cs="Arial"/>
            <w:bCs/>
          </w:rPr>
          <w:t xml:space="preserve">foram </w:t>
        </w:r>
      </w:ins>
      <w:r w:rsidRPr="007604AD">
        <w:rPr>
          <w:rFonts w:ascii="Arial" w:hAnsi="Arial" w:cs="Arial"/>
          <w:bCs/>
        </w:rPr>
        <w:t>seleciona</w:t>
      </w:r>
      <w:ins w:id="86" w:author="Pedro Cardoso" w:date="2015-06-08T20:43:00Z">
        <w:r w:rsidR="00EF4B58">
          <w:rPr>
            <w:rFonts w:ascii="Arial" w:hAnsi="Arial" w:cs="Arial"/>
            <w:bCs/>
          </w:rPr>
          <w:t>dos</w:t>
        </w:r>
      </w:ins>
      <w:del w:id="87" w:author="Pedro Cardoso" w:date="2015-06-08T20:43:00Z">
        <w:r w:rsidRPr="007604AD" w:rsidDel="00EF4B58">
          <w:rPr>
            <w:rFonts w:ascii="Arial" w:hAnsi="Arial" w:cs="Arial"/>
            <w:bCs/>
          </w:rPr>
          <w:delText>r</w:delText>
        </w:r>
      </w:del>
      <w:r w:rsidRPr="007604AD">
        <w:rPr>
          <w:rFonts w:ascii="Arial" w:hAnsi="Arial" w:cs="Arial"/>
          <w:bCs/>
        </w:rPr>
        <w:t xml:space="preserve"> conceitos </w:t>
      </w:r>
      <w:r>
        <w:rPr>
          <w:rFonts w:ascii="Arial" w:hAnsi="Arial" w:cs="Arial"/>
          <w:bCs/>
        </w:rPr>
        <w:t xml:space="preserve">e </w:t>
      </w:r>
      <w:r w:rsidR="00540B54">
        <w:rPr>
          <w:rFonts w:ascii="Arial" w:hAnsi="Arial" w:cs="Arial"/>
          <w:bCs/>
        </w:rPr>
        <w:t>definições ligados</w:t>
      </w:r>
      <w:r w:rsidR="0083169D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ao</w:t>
      </w:r>
      <w:r w:rsidRPr="007604AD">
        <w:rPr>
          <w:rFonts w:ascii="Arial" w:hAnsi="Arial" w:cs="Arial"/>
          <w:bCs/>
        </w:rPr>
        <w:t xml:space="preserve"> marketing</w:t>
      </w:r>
      <w:r>
        <w:rPr>
          <w:rFonts w:ascii="Arial" w:hAnsi="Arial" w:cs="Arial"/>
          <w:bCs/>
        </w:rPr>
        <w:t>,</w:t>
      </w:r>
      <w:r w:rsidRPr="007604AD">
        <w:rPr>
          <w:rFonts w:ascii="Arial" w:hAnsi="Arial" w:cs="Arial"/>
          <w:bCs/>
        </w:rPr>
        <w:t xml:space="preserve"> a fim de propiciar ao leitor as bases </w:t>
      </w:r>
      <w:del w:id="88" w:author="Pedro Cardoso" w:date="2015-06-08T20:43:00Z">
        <w:r w:rsidRPr="007604AD" w:rsidDel="00EF4B58">
          <w:rPr>
            <w:rFonts w:ascii="Arial" w:hAnsi="Arial" w:cs="Arial"/>
            <w:bCs/>
          </w:rPr>
          <w:delText>da litera</w:delText>
        </w:r>
        <w:r w:rsidDel="00EF4B58">
          <w:rPr>
            <w:rFonts w:ascii="Arial" w:hAnsi="Arial" w:cs="Arial"/>
            <w:bCs/>
          </w:rPr>
          <w:delText xml:space="preserve">tura especializada, visando </w:delText>
        </w:r>
      </w:del>
      <w:ins w:id="89" w:author="Pedro Cardoso" w:date="2015-06-08T20:43:00Z">
        <w:r w:rsidR="00EF4B58">
          <w:rPr>
            <w:rFonts w:ascii="Arial" w:hAnsi="Arial" w:cs="Arial"/>
            <w:bCs/>
          </w:rPr>
          <w:t xml:space="preserve">necessárias para o </w:t>
        </w:r>
      </w:ins>
      <w:r>
        <w:rPr>
          <w:rFonts w:ascii="Arial" w:hAnsi="Arial" w:cs="Arial"/>
          <w:bCs/>
        </w:rPr>
        <w:t xml:space="preserve">entendimento claro e satisfatório </w:t>
      </w:r>
      <w:del w:id="90" w:author="Pedro Cardoso" w:date="2015-06-08T20:43:00Z">
        <w:r w:rsidDel="00EF4B58">
          <w:rPr>
            <w:rFonts w:ascii="Arial" w:hAnsi="Arial" w:cs="Arial"/>
            <w:bCs/>
          </w:rPr>
          <w:delText xml:space="preserve">referente ao </w:delText>
        </w:r>
      </w:del>
      <w:ins w:id="91" w:author="Pedro Cardoso" w:date="2015-06-08T20:43:00Z">
        <w:r w:rsidR="00EF4B58">
          <w:rPr>
            <w:rFonts w:ascii="Arial" w:hAnsi="Arial" w:cs="Arial"/>
            <w:bCs/>
          </w:rPr>
          <w:t xml:space="preserve">do </w:t>
        </w:r>
      </w:ins>
      <w:r>
        <w:rPr>
          <w:rFonts w:ascii="Arial" w:hAnsi="Arial" w:cs="Arial"/>
          <w:bCs/>
        </w:rPr>
        <w:t>presente trabalho.</w:t>
      </w:r>
    </w:p>
    <w:p w14:paraId="7D037F92" w14:textId="77777777" w:rsidR="00F55C30" w:rsidRDefault="00F55C30" w:rsidP="00A95B87">
      <w:pPr>
        <w:spacing w:line="360" w:lineRule="auto"/>
        <w:jc w:val="both"/>
        <w:rPr>
          <w:rFonts w:ascii="Arial" w:hAnsi="Arial" w:cs="Arial"/>
          <w:bCs/>
        </w:rPr>
      </w:pPr>
    </w:p>
    <w:p w14:paraId="0A420B23" w14:textId="77777777" w:rsidR="00A95B87" w:rsidRDefault="00666B5C" w:rsidP="00F55C30">
      <w:pPr>
        <w:pStyle w:val="Heading2"/>
        <w:ind w:firstLine="708"/>
        <w:jc w:val="both"/>
        <w:rPr>
          <w:rFonts w:ascii="Arial" w:hAnsi="Arial" w:cs="Arial"/>
          <w:color w:val="auto"/>
          <w:sz w:val="24"/>
          <w:szCs w:val="24"/>
        </w:rPr>
      </w:pPr>
      <w:bookmarkStart w:id="92" w:name="_Toc421479274"/>
      <w:r w:rsidRPr="00F55C30">
        <w:rPr>
          <w:rFonts w:ascii="Arial" w:hAnsi="Arial" w:cs="Arial"/>
          <w:color w:val="auto"/>
          <w:sz w:val="24"/>
          <w:szCs w:val="24"/>
        </w:rPr>
        <w:t>2</w:t>
      </w:r>
      <w:r w:rsidR="00A95B87" w:rsidRPr="00F55C30">
        <w:rPr>
          <w:rFonts w:ascii="Arial" w:hAnsi="Arial" w:cs="Arial"/>
          <w:color w:val="auto"/>
          <w:sz w:val="24"/>
          <w:szCs w:val="24"/>
        </w:rPr>
        <w:t>.1 Conceito de Marketing</w:t>
      </w:r>
      <w:bookmarkEnd w:id="92"/>
    </w:p>
    <w:p w14:paraId="22B20460" w14:textId="77777777" w:rsidR="00F55C30" w:rsidRPr="00F55C30" w:rsidRDefault="00F55C30" w:rsidP="00F55C30"/>
    <w:p w14:paraId="225E955E" w14:textId="7E302D38" w:rsidR="00472971" w:rsidRPr="00472971" w:rsidRDefault="00472971" w:rsidP="0083169D">
      <w:pPr>
        <w:shd w:val="clear" w:color="auto" w:fill="FFFFFF"/>
        <w:spacing w:line="360" w:lineRule="auto"/>
        <w:ind w:firstLine="708"/>
        <w:jc w:val="both"/>
        <w:rPr>
          <w:rFonts w:ascii="Arial" w:hAnsi="Arial" w:cs="Arial"/>
          <w:bCs/>
        </w:rPr>
      </w:pPr>
      <w:commentRangeStart w:id="93"/>
      <w:r>
        <w:rPr>
          <w:rFonts w:ascii="Arial" w:hAnsi="Arial" w:cs="Arial"/>
          <w:bCs/>
        </w:rPr>
        <w:t xml:space="preserve">Quando o </w:t>
      </w:r>
      <w:del w:id="94" w:author="Pedro Cardoso" w:date="2015-06-08T20:44:00Z">
        <w:r w:rsidDel="00235181">
          <w:rPr>
            <w:rFonts w:ascii="Arial" w:hAnsi="Arial" w:cs="Arial"/>
            <w:bCs/>
          </w:rPr>
          <w:delText xml:space="preserve">assunto </w:delText>
        </w:r>
      </w:del>
      <w:ins w:id="95" w:author="Pedro Cardoso" w:date="2015-06-08T20:44:00Z">
        <w:r w:rsidR="00235181">
          <w:rPr>
            <w:rFonts w:ascii="Arial" w:hAnsi="Arial" w:cs="Arial"/>
            <w:bCs/>
          </w:rPr>
          <w:t>se pensa sobre</w:t>
        </w:r>
      </w:ins>
      <w:del w:id="96" w:author="Pedro Cardoso" w:date="2015-06-08T20:44:00Z">
        <w:r w:rsidDel="00235181">
          <w:rPr>
            <w:rFonts w:ascii="Arial" w:hAnsi="Arial" w:cs="Arial"/>
            <w:bCs/>
          </w:rPr>
          <w:delText>é</w:delText>
        </w:r>
      </w:del>
      <w:ins w:id="97" w:author="Pedro Cardoso" w:date="2015-06-08T20:44:00Z">
        <w:r w:rsidR="00235181">
          <w:rPr>
            <w:rFonts w:ascii="Arial" w:hAnsi="Arial" w:cs="Arial"/>
            <w:bCs/>
          </w:rPr>
          <w:t xml:space="preserve"> o</w:t>
        </w:r>
      </w:ins>
      <w:r>
        <w:rPr>
          <w:rFonts w:ascii="Arial" w:hAnsi="Arial" w:cs="Arial"/>
          <w:bCs/>
        </w:rPr>
        <w:t xml:space="preserve"> </w:t>
      </w:r>
      <w:r w:rsidRPr="00472971">
        <w:rPr>
          <w:rFonts w:ascii="Arial" w:hAnsi="Arial" w:cs="Arial"/>
          <w:bCs/>
        </w:rPr>
        <w:t>Marketing, muitas ideias podem surgir</w:t>
      </w:r>
      <w:ins w:id="98" w:author="Pedro Cardoso" w:date="2015-06-08T20:44:00Z">
        <w:r w:rsidR="00235181">
          <w:rPr>
            <w:rFonts w:ascii="Arial" w:hAnsi="Arial" w:cs="Arial"/>
            <w:bCs/>
          </w:rPr>
          <w:t xml:space="preserve"> na cabeça das pessoas</w:t>
        </w:r>
        <w:commentRangeEnd w:id="93"/>
        <w:r w:rsidR="00235181">
          <w:rPr>
            <w:rStyle w:val="CommentReference"/>
          </w:rPr>
          <w:commentReference w:id="93"/>
        </w:r>
      </w:ins>
      <w:r w:rsidRPr="00472971">
        <w:rPr>
          <w:rFonts w:ascii="Arial" w:hAnsi="Arial" w:cs="Arial"/>
          <w:bCs/>
        </w:rPr>
        <w:t>. A</w:t>
      </w:r>
      <w:r w:rsidR="0083169D">
        <w:rPr>
          <w:rFonts w:ascii="Arial" w:hAnsi="Arial" w:cs="Arial"/>
          <w:bCs/>
        </w:rPr>
        <w:t xml:space="preserve">lgumas pessoas </w:t>
      </w:r>
      <w:r w:rsidRPr="00472971">
        <w:rPr>
          <w:rFonts w:ascii="Arial" w:hAnsi="Arial" w:cs="Arial"/>
          <w:bCs/>
        </w:rPr>
        <w:t>acreditam que marketing é um privilégio, ou</w:t>
      </w:r>
      <w:r w:rsidR="0083169D">
        <w:rPr>
          <w:rFonts w:ascii="Arial" w:hAnsi="Arial" w:cs="Arial"/>
          <w:bCs/>
        </w:rPr>
        <w:t xml:space="preserve"> é</w:t>
      </w:r>
      <w:r w:rsidRPr="00472971">
        <w:rPr>
          <w:rFonts w:ascii="Arial" w:hAnsi="Arial" w:cs="Arial"/>
          <w:bCs/>
        </w:rPr>
        <w:t xml:space="preserve"> uma necessidade apenas de grandes empresas. Outras têm uma visão muito simplista e acreditam que fazer marketing se resume a distribuir panfletos ou, atualmente, ter um website e enviar mensagens consta</w:t>
      </w:r>
      <w:r>
        <w:rPr>
          <w:rFonts w:ascii="Arial" w:hAnsi="Arial" w:cs="Arial"/>
          <w:bCs/>
        </w:rPr>
        <w:t>n</w:t>
      </w:r>
      <w:r w:rsidRPr="00472971">
        <w:rPr>
          <w:rFonts w:ascii="Arial" w:hAnsi="Arial" w:cs="Arial"/>
          <w:bCs/>
        </w:rPr>
        <w:t>tes para um</w:t>
      </w:r>
      <w:ins w:id="99" w:author="Pedro Cardoso" w:date="2015-06-08T20:45:00Z">
        <w:r w:rsidR="00235181">
          <w:rPr>
            <w:rFonts w:ascii="Arial" w:hAnsi="Arial" w:cs="Arial"/>
            <w:bCs/>
          </w:rPr>
          <w:t xml:space="preserve">a </w:t>
        </w:r>
        <w:commentRangeStart w:id="100"/>
        <w:r w:rsidR="00235181">
          <w:rPr>
            <w:rFonts w:ascii="Arial" w:hAnsi="Arial" w:cs="Arial"/>
            <w:bCs/>
          </w:rPr>
          <w:t>lista de email.</w:t>
        </w:r>
        <w:commentRangeEnd w:id="100"/>
        <w:r w:rsidR="00235181">
          <w:rPr>
            <w:rStyle w:val="CommentReference"/>
          </w:rPr>
          <w:commentReference w:id="100"/>
        </w:r>
      </w:ins>
      <w:del w:id="101" w:author="Pedro Cardoso" w:date="2015-06-08T20:45:00Z">
        <w:r w:rsidRPr="00472971" w:rsidDel="00235181">
          <w:rPr>
            <w:rFonts w:ascii="Arial" w:hAnsi="Arial" w:cs="Arial"/>
            <w:bCs/>
          </w:rPr>
          <w:delText xml:space="preserve"> </w:delText>
        </w:r>
        <w:r w:rsidRPr="0083169D" w:rsidDel="00235181">
          <w:rPr>
            <w:rFonts w:ascii="Arial" w:hAnsi="Arial" w:cs="Arial"/>
            <w:bCs/>
            <w:i/>
          </w:rPr>
          <w:delText>mailing list</w:delText>
        </w:r>
        <w:r w:rsidRPr="00472971" w:rsidDel="00235181">
          <w:rPr>
            <w:rFonts w:ascii="Arial" w:hAnsi="Arial" w:cs="Arial"/>
            <w:bCs/>
          </w:rPr>
          <w:delText>.</w:delText>
        </w:r>
      </w:del>
    </w:p>
    <w:p w14:paraId="2194FD5C" w14:textId="77777777" w:rsidR="00472971" w:rsidRPr="0083169D" w:rsidRDefault="00472971" w:rsidP="00235181">
      <w:pPr>
        <w:shd w:val="clear" w:color="auto" w:fill="FFFFFF"/>
        <w:spacing w:line="360" w:lineRule="auto"/>
        <w:ind w:firstLine="708"/>
        <w:jc w:val="both"/>
        <w:rPr>
          <w:rFonts w:ascii="Arial" w:hAnsi="Arial" w:cs="Arial"/>
          <w:bCs/>
        </w:rPr>
        <w:pPrChange w:id="102" w:author="Pedro Cardoso" w:date="2015-06-08T20:46:00Z">
          <w:pPr>
            <w:shd w:val="clear" w:color="auto" w:fill="FFFFFF"/>
            <w:spacing w:line="360" w:lineRule="auto"/>
            <w:jc w:val="both"/>
          </w:pPr>
        </w:pPrChange>
      </w:pPr>
      <w:r w:rsidRPr="00472971">
        <w:rPr>
          <w:rFonts w:ascii="Arial" w:hAnsi="Arial" w:cs="Arial"/>
          <w:bCs/>
        </w:rPr>
        <w:t>Esta forma limitada de ver o Marketing pode gerar muito desperdício de recursos, pois é grande o risco de investir em mercados inadequados, serviços desnecessários e ações promocionais ineficientes. Ao longo do tempo, isso pode culminar no fracasso de um empreendimento e transformar o sonho de uma vida em pesadelo</w:t>
      </w:r>
      <w:r w:rsidR="0083169D" w:rsidRPr="00472971">
        <w:rPr>
          <w:rFonts w:ascii="Arial" w:hAnsi="Arial" w:cs="Arial"/>
          <w:bCs/>
        </w:rPr>
        <w:t xml:space="preserve"> </w:t>
      </w:r>
      <w:r w:rsidRPr="00472971">
        <w:rPr>
          <w:rFonts w:ascii="Arial" w:hAnsi="Arial" w:cs="Arial"/>
          <w:bCs/>
        </w:rPr>
        <w:t>(</w:t>
      </w:r>
      <w:r w:rsidR="00E57E57">
        <w:rPr>
          <w:rFonts w:ascii="Arial" w:hAnsi="Arial" w:cs="Arial"/>
          <w:bCs/>
        </w:rPr>
        <w:t>SEBRAE</w:t>
      </w:r>
      <w:r w:rsidR="0083169D">
        <w:rPr>
          <w:rFonts w:ascii="Arial" w:hAnsi="Arial" w:cs="Arial"/>
          <w:bCs/>
        </w:rPr>
        <w:t>, 2015).</w:t>
      </w:r>
    </w:p>
    <w:p w14:paraId="6BC86D77" w14:textId="02EA31E1" w:rsidR="004E0028" w:rsidRDefault="004E0028" w:rsidP="0083169D">
      <w:pPr>
        <w:spacing w:line="360" w:lineRule="auto"/>
        <w:ind w:firstLine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O mercado é caracterizado por um volume enorme de informações disponíveis e intensa globalização, à medida que o tempo passa novas tecnologias surgem, as pessoas e os empresários </w:t>
      </w:r>
      <w:del w:id="103" w:author="Pedro Cardoso" w:date="2015-06-08T20:46:00Z">
        <w:r w:rsidDel="00235181">
          <w:rPr>
            <w:rFonts w:ascii="Arial" w:hAnsi="Arial" w:cs="Arial"/>
            <w:bCs/>
          </w:rPr>
          <w:delText xml:space="preserve">ficam tentando </w:delText>
        </w:r>
      </w:del>
      <w:ins w:id="104" w:author="Pedro Cardoso" w:date="2015-06-08T20:46:00Z">
        <w:r w:rsidR="00235181">
          <w:rPr>
            <w:rFonts w:ascii="Arial" w:hAnsi="Arial" w:cs="Arial"/>
            <w:bCs/>
          </w:rPr>
          <w:t xml:space="preserve">tentam </w:t>
        </w:r>
      </w:ins>
      <w:r>
        <w:rPr>
          <w:rFonts w:ascii="Arial" w:hAnsi="Arial" w:cs="Arial"/>
          <w:bCs/>
        </w:rPr>
        <w:t xml:space="preserve">adivinhar o que de novo irá surgir. </w:t>
      </w:r>
      <w:ins w:id="105" w:author="Pedro Cardoso" w:date="2015-06-08T20:47:00Z">
        <w:r w:rsidR="00235181">
          <w:rPr>
            <w:rFonts w:ascii="Arial" w:hAnsi="Arial" w:cs="Arial"/>
            <w:bCs/>
          </w:rPr>
          <w:t>A</w:t>
        </w:r>
      </w:ins>
      <w:del w:id="106" w:author="Pedro Cardoso" w:date="2015-06-08T20:47:00Z">
        <w:r w:rsidDel="00235181">
          <w:rPr>
            <w:rFonts w:ascii="Arial" w:hAnsi="Arial" w:cs="Arial"/>
            <w:bCs/>
          </w:rPr>
          <w:delText>E a</w:delText>
        </w:r>
      </w:del>
      <w:r>
        <w:rPr>
          <w:rFonts w:ascii="Arial" w:hAnsi="Arial" w:cs="Arial"/>
          <w:bCs/>
        </w:rPr>
        <w:t xml:space="preserve"> grande questão é que muitos destes empresários e pessoas não se renovam com o mercado e param no tempo. As estratégias de marketing utilizadas há 3 anos atrás podem ter dado certo</w:t>
      </w:r>
      <w:ins w:id="107" w:author="Pedro Cardoso" w:date="2015-06-08T20:47:00Z">
        <w:r w:rsidR="00235181">
          <w:rPr>
            <w:rFonts w:ascii="Arial" w:hAnsi="Arial" w:cs="Arial"/>
            <w:bCs/>
          </w:rPr>
          <w:t xml:space="preserve"> naquela </w:t>
        </w:r>
      </w:ins>
      <w:ins w:id="108" w:author="Pedro Cardoso" w:date="2015-06-08T20:48:00Z">
        <w:r w:rsidR="00235181">
          <w:rPr>
            <w:rFonts w:ascii="Arial" w:hAnsi="Arial" w:cs="Arial"/>
            <w:bCs/>
          </w:rPr>
          <w:t>época</w:t>
        </w:r>
      </w:ins>
      <w:r>
        <w:rPr>
          <w:rFonts w:ascii="Arial" w:hAnsi="Arial" w:cs="Arial"/>
          <w:bCs/>
        </w:rPr>
        <w:t>, porém</w:t>
      </w:r>
      <w:ins w:id="109" w:author="Pedro Cardoso" w:date="2015-06-08T20:48:00Z">
        <w:r w:rsidR="00235181">
          <w:rPr>
            <w:rFonts w:ascii="Arial" w:hAnsi="Arial" w:cs="Arial"/>
            <w:bCs/>
          </w:rPr>
          <w:t>,</w:t>
        </w:r>
      </w:ins>
      <w:r>
        <w:rPr>
          <w:rFonts w:ascii="Arial" w:hAnsi="Arial" w:cs="Arial"/>
          <w:bCs/>
        </w:rPr>
        <w:t xml:space="preserve"> </w:t>
      </w:r>
      <w:commentRangeStart w:id="110"/>
      <w:r>
        <w:rPr>
          <w:rFonts w:ascii="Arial" w:hAnsi="Arial" w:cs="Arial"/>
          <w:bCs/>
        </w:rPr>
        <w:t>desde lá</w:t>
      </w:r>
      <w:commentRangeEnd w:id="110"/>
      <w:r w:rsidR="00235181">
        <w:rPr>
          <w:rStyle w:val="CommentReference"/>
        </w:rPr>
        <w:commentReference w:id="110"/>
      </w:r>
      <w:ins w:id="111" w:author="Pedro Cardoso" w:date="2015-06-08T20:48:00Z">
        <w:r w:rsidR="00235181">
          <w:rPr>
            <w:rFonts w:ascii="Arial" w:hAnsi="Arial" w:cs="Arial"/>
            <w:bCs/>
          </w:rPr>
          <w:t>,</w:t>
        </w:r>
      </w:ins>
      <w:r>
        <w:rPr>
          <w:rFonts w:ascii="Arial" w:hAnsi="Arial" w:cs="Arial"/>
          <w:bCs/>
        </w:rPr>
        <w:t xml:space="preserve"> muitas coisas mudaram e o consumidor não é mais o mesmo, o mercado não é mais o mesmo e até seus funcionários podem não ser mais os mesmos. Por causa destas constantes modificações no mercado, as empresas precisam atuar em um sistema aberto, em constante interação com o ambiente. </w:t>
      </w:r>
      <w:r w:rsidRPr="00344222">
        <w:rPr>
          <w:rFonts w:ascii="Arial" w:hAnsi="Arial" w:cs="Arial"/>
          <w:bCs/>
        </w:rPr>
        <w:t xml:space="preserve">O papel do profissional de marketing é </w:t>
      </w:r>
      <w:r w:rsidRPr="004E0028">
        <w:rPr>
          <w:rFonts w:ascii="Arial" w:hAnsi="Arial" w:cs="Arial"/>
          <w:bCs/>
        </w:rPr>
        <w:t xml:space="preserve">criar um mecanismo capaz de colocar o negócio </w:t>
      </w:r>
      <w:commentRangeStart w:id="112"/>
      <w:r w:rsidRPr="004E0028">
        <w:rPr>
          <w:rFonts w:ascii="Arial" w:hAnsi="Arial" w:cs="Arial"/>
          <w:bCs/>
        </w:rPr>
        <w:t>à frente</w:t>
      </w:r>
      <w:commentRangeEnd w:id="112"/>
      <w:r w:rsidR="00A0687A">
        <w:rPr>
          <w:rStyle w:val="CommentReference"/>
        </w:rPr>
        <w:commentReference w:id="112"/>
      </w:r>
      <w:ins w:id="113" w:author="Pedro Cardoso" w:date="2015-06-08T20:49:00Z">
        <w:r w:rsidR="00A0687A">
          <w:rPr>
            <w:rFonts w:ascii="Arial" w:hAnsi="Arial" w:cs="Arial"/>
            <w:bCs/>
          </w:rPr>
          <w:t>. P</w:t>
        </w:r>
      </w:ins>
      <w:del w:id="114" w:author="Pedro Cardoso" w:date="2015-06-08T20:49:00Z">
        <w:r w:rsidDel="00A0687A">
          <w:rPr>
            <w:rFonts w:ascii="Arial" w:hAnsi="Arial" w:cs="Arial"/>
            <w:bCs/>
          </w:rPr>
          <w:delText>, p</w:delText>
        </w:r>
      </w:del>
      <w:r>
        <w:rPr>
          <w:rFonts w:ascii="Arial" w:hAnsi="Arial" w:cs="Arial"/>
          <w:bCs/>
        </w:rPr>
        <w:t>ara isto ele</w:t>
      </w:r>
      <w:r w:rsidR="00BF1831">
        <w:rPr>
          <w:rFonts w:ascii="Arial" w:hAnsi="Arial" w:cs="Arial"/>
          <w:bCs/>
        </w:rPr>
        <w:t xml:space="preserve"> </w:t>
      </w:r>
      <w:r w:rsidRPr="00344222">
        <w:rPr>
          <w:rFonts w:ascii="Arial" w:hAnsi="Arial" w:cs="Arial"/>
          <w:bCs/>
        </w:rPr>
        <w:t>de</w:t>
      </w:r>
      <w:r>
        <w:rPr>
          <w:rFonts w:ascii="Arial" w:hAnsi="Arial" w:cs="Arial"/>
          <w:bCs/>
        </w:rPr>
        <w:t xml:space="preserve">senvolve </w:t>
      </w:r>
      <w:r>
        <w:rPr>
          <w:rFonts w:ascii="Arial" w:hAnsi="Arial" w:cs="Arial"/>
          <w:bCs/>
        </w:rPr>
        <w:lastRenderedPageBreak/>
        <w:t xml:space="preserve">estratégias para </w:t>
      </w:r>
      <w:r w:rsidRPr="00344222">
        <w:rPr>
          <w:rFonts w:ascii="Arial" w:hAnsi="Arial" w:cs="Arial"/>
          <w:bCs/>
        </w:rPr>
        <w:t>que a empresa se organize no mercado</w:t>
      </w:r>
      <w:r>
        <w:rPr>
          <w:rFonts w:ascii="Arial" w:hAnsi="Arial" w:cs="Arial"/>
          <w:bCs/>
        </w:rPr>
        <w:t>, focando sempre na interação empresa</w:t>
      </w:r>
      <w:ins w:id="115" w:author="Pedro Cardoso" w:date="2015-06-08T20:49:00Z">
        <w:r w:rsidR="004B4EC9">
          <w:rPr>
            <w:rFonts w:ascii="Arial" w:hAnsi="Arial" w:cs="Arial"/>
            <w:bCs/>
          </w:rPr>
          <w:t>-</w:t>
        </w:r>
      </w:ins>
      <w:del w:id="116" w:author="Pedro Cardoso" w:date="2015-06-08T20:49:00Z">
        <w:r w:rsidDel="004B4EC9">
          <w:rPr>
            <w:rFonts w:ascii="Arial" w:hAnsi="Arial" w:cs="Arial"/>
            <w:bCs/>
          </w:rPr>
          <w:delText xml:space="preserve"> e </w:delText>
        </w:r>
      </w:del>
      <w:r w:rsidRPr="00344222">
        <w:rPr>
          <w:rFonts w:ascii="Arial" w:hAnsi="Arial" w:cs="Arial"/>
          <w:bCs/>
        </w:rPr>
        <w:t>cliente. E para isso necessita de tempo, dedicação e estudos.</w:t>
      </w:r>
    </w:p>
    <w:p w14:paraId="031C4D2B" w14:textId="77777777" w:rsidR="00A95B87" w:rsidRPr="003E4861" w:rsidRDefault="00344222" w:rsidP="0083169D">
      <w:pPr>
        <w:spacing w:line="360" w:lineRule="auto"/>
        <w:ind w:firstLine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Q</w:t>
      </w:r>
      <w:r w:rsidR="00540B54">
        <w:rPr>
          <w:rFonts w:ascii="Arial" w:hAnsi="Arial" w:cs="Arial"/>
          <w:bCs/>
        </w:rPr>
        <w:t>uando</w:t>
      </w:r>
      <w:r w:rsidR="00A95B87">
        <w:rPr>
          <w:rFonts w:ascii="Arial" w:hAnsi="Arial" w:cs="Arial"/>
          <w:bCs/>
        </w:rPr>
        <w:t xml:space="preserve"> observarmos a palavra</w:t>
      </w:r>
      <w:r w:rsidR="00A95B87">
        <w:rPr>
          <w:rFonts w:ascii="Arial" w:hAnsi="Arial" w:cs="Arial"/>
          <w:bCs/>
          <w:i/>
        </w:rPr>
        <w:t xml:space="preserve"> marketing </w:t>
      </w:r>
      <w:r w:rsidR="00A95B87">
        <w:rPr>
          <w:rFonts w:ascii="Arial" w:hAnsi="Arial" w:cs="Arial"/>
          <w:bCs/>
        </w:rPr>
        <w:t xml:space="preserve">de forma pragmática, ela tem como tradução literal: mercado. Podemos dizer, portanto, que marketing é o estudo do mercado. Ele é considerado uma ferramenta administrativa que </w:t>
      </w:r>
      <w:r w:rsidR="00A95B87" w:rsidRPr="00D6624A">
        <w:rPr>
          <w:rFonts w:ascii="Arial" w:hAnsi="Arial" w:cs="Arial"/>
          <w:bCs/>
        </w:rPr>
        <w:t>possibilita a observação de tendências e a criação de novas oportunidades de c</w:t>
      </w:r>
      <w:r w:rsidR="00A95B87">
        <w:rPr>
          <w:rFonts w:ascii="Arial" w:hAnsi="Arial" w:cs="Arial"/>
          <w:bCs/>
        </w:rPr>
        <w:t>onsumo, visando à atra</w:t>
      </w:r>
      <w:r w:rsidR="00A95B87" w:rsidRPr="00D6624A">
        <w:rPr>
          <w:rFonts w:ascii="Arial" w:hAnsi="Arial" w:cs="Arial"/>
          <w:bCs/>
        </w:rPr>
        <w:t xml:space="preserve">ção </w:t>
      </w:r>
      <w:r w:rsidR="00A95B87">
        <w:rPr>
          <w:rFonts w:ascii="Arial" w:hAnsi="Arial" w:cs="Arial"/>
          <w:bCs/>
        </w:rPr>
        <w:t>e fidelização do cliente e, com isto</w:t>
      </w:r>
      <w:r w:rsidR="00A95B87" w:rsidRPr="00D6624A">
        <w:rPr>
          <w:rFonts w:ascii="Arial" w:hAnsi="Arial" w:cs="Arial"/>
          <w:bCs/>
        </w:rPr>
        <w:t>, respondendo aos objetivos financeiros</w:t>
      </w:r>
      <w:r w:rsidR="00A95B87">
        <w:rPr>
          <w:rFonts w:ascii="Arial" w:hAnsi="Arial" w:cs="Arial"/>
          <w:bCs/>
        </w:rPr>
        <w:t xml:space="preserve"> e mercadológicos das organizações.</w:t>
      </w:r>
    </w:p>
    <w:p w14:paraId="6FC9237D" w14:textId="79D0BEF8" w:rsidR="00A95B87" w:rsidRDefault="0083169D" w:rsidP="0083169D">
      <w:pPr>
        <w:spacing w:line="360" w:lineRule="auto"/>
        <w:ind w:firstLine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Kotler (1996</w:t>
      </w:r>
      <w:r w:rsidR="00A95B87">
        <w:rPr>
          <w:rFonts w:ascii="Arial" w:hAnsi="Arial" w:cs="Arial"/>
          <w:bCs/>
        </w:rPr>
        <w:t xml:space="preserve"> p.32) define marketing como “o processo de planejamento e execução desde a concepção, preço, promoção e distribuição de id</w:t>
      </w:r>
      <w:ins w:id="117" w:author="Pedro Cardoso" w:date="2015-06-08T20:51:00Z">
        <w:r w:rsidR="00771221">
          <w:rPr>
            <w:rFonts w:ascii="Arial" w:hAnsi="Arial" w:cs="Arial"/>
            <w:bCs/>
          </w:rPr>
          <w:t>e</w:t>
        </w:r>
      </w:ins>
      <w:del w:id="118" w:author="Pedro Cardoso" w:date="2015-06-08T20:51:00Z">
        <w:r w:rsidR="00A95B87" w:rsidDel="00771221">
          <w:rPr>
            <w:rFonts w:ascii="Arial" w:hAnsi="Arial" w:cs="Arial"/>
            <w:bCs/>
          </w:rPr>
          <w:delText>é</w:delText>
        </w:r>
      </w:del>
      <w:r w:rsidR="00A95B87">
        <w:rPr>
          <w:rFonts w:ascii="Arial" w:hAnsi="Arial" w:cs="Arial"/>
          <w:bCs/>
        </w:rPr>
        <w:t xml:space="preserve">ias, bens e serviços para criar trocas que satisfazem metas individuais e organizacionais.” </w:t>
      </w:r>
      <w:r w:rsidR="00A95B87" w:rsidRPr="00C82AB2">
        <w:rPr>
          <w:rFonts w:ascii="Arial" w:hAnsi="Arial" w:cs="Arial"/>
          <w:bCs/>
        </w:rPr>
        <w:t xml:space="preserve">Las Casas (1994), conceitua marketing como </w:t>
      </w:r>
      <w:r w:rsidR="00A95B87">
        <w:rPr>
          <w:rFonts w:ascii="Arial" w:hAnsi="Arial" w:cs="Arial"/>
          <w:bCs/>
        </w:rPr>
        <w:t>“</w:t>
      </w:r>
      <w:r w:rsidR="00A95B87" w:rsidRPr="00C82AB2">
        <w:rPr>
          <w:rFonts w:ascii="Arial" w:hAnsi="Arial" w:cs="Arial"/>
          <w:bCs/>
        </w:rPr>
        <w:t>a área do conhecimento na qual engloba todas as atividades concernentes as relações de troca orientadas para a satisfação dos desejos e necessidades dos consumidores, visando alcançar determinados objetivos da organização ou indivíduo e considerando sempre o meio ambiente de atuação e o impacto que as relações causam no bem estar da sociedade</w:t>
      </w:r>
      <w:del w:id="119" w:author="Pedro Cardoso" w:date="2015-06-08T20:52:00Z">
        <w:r w:rsidR="00A95B87" w:rsidRPr="00C82AB2" w:rsidDel="00771221">
          <w:rPr>
            <w:rFonts w:ascii="Arial" w:hAnsi="Arial" w:cs="Arial"/>
            <w:bCs/>
          </w:rPr>
          <w:delText>.</w:delText>
        </w:r>
      </w:del>
      <w:r w:rsidR="00A95B87">
        <w:rPr>
          <w:rFonts w:ascii="Arial" w:hAnsi="Arial" w:cs="Arial"/>
          <w:bCs/>
        </w:rPr>
        <w:t>”</w:t>
      </w:r>
      <w:ins w:id="120" w:author="Pedro Cardoso" w:date="2015-06-08T20:52:00Z">
        <w:r w:rsidR="00771221">
          <w:rPr>
            <w:rFonts w:ascii="Arial" w:hAnsi="Arial" w:cs="Arial"/>
            <w:bCs/>
          </w:rPr>
          <w:t>.</w:t>
        </w:r>
      </w:ins>
      <w:r w:rsidR="00A95B87">
        <w:rPr>
          <w:rFonts w:ascii="Arial" w:hAnsi="Arial" w:cs="Arial"/>
          <w:bCs/>
        </w:rPr>
        <w:t xml:space="preserve"> Podemos notar que a troca é um fator fundamental nos objetivos do marketing, a relação produtor e consumidor é o foco, ambos </w:t>
      </w:r>
      <w:r w:rsidR="00E57E57">
        <w:rPr>
          <w:rFonts w:ascii="Arial" w:hAnsi="Arial" w:cs="Arial"/>
          <w:bCs/>
        </w:rPr>
        <w:t>precisam ser</w:t>
      </w:r>
      <w:r w:rsidR="00A95B87">
        <w:rPr>
          <w:rFonts w:ascii="Arial" w:hAnsi="Arial" w:cs="Arial"/>
          <w:bCs/>
        </w:rPr>
        <w:t xml:space="preserve"> beneficiados e ambos precisam estar satisfeitos com os resultados. É neste ponto que o marketing atua. Para a empresa em estudo, </w:t>
      </w:r>
      <w:del w:id="121" w:author="Pedro Cardoso" w:date="2015-06-08T20:54:00Z">
        <w:r w:rsidR="00A95B87" w:rsidDel="00E77244">
          <w:rPr>
            <w:rFonts w:ascii="Arial" w:hAnsi="Arial" w:cs="Arial"/>
            <w:bCs/>
          </w:rPr>
          <w:delText xml:space="preserve">perguntamos </w:delText>
        </w:r>
      </w:del>
      <w:ins w:id="122" w:author="Pedro Cardoso" w:date="2015-06-08T20:54:00Z">
        <w:r w:rsidR="00E77244">
          <w:rPr>
            <w:rFonts w:ascii="Arial" w:hAnsi="Arial" w:cs="Arial"/>
            <w:bCs/>
          </w:rPr>
          <w:t xml:space="preserve">pergunta-se </w:t>
        </w:r>
      </w:ins>
      <w:r w:rsidR="00A95B87">
        <w:rPr>
          <w:rFonts w:ascii="Arial" w:hAnsi="Arial" w:cs="Arial"/>
          <w:bCs/>
        </w:rPr>
        <w:t>o que pode ser feito para que ela satisfaça seus clientes e fique satisfeita com os resultados financeiros e mercadológicos atingidos</w:t>
      </w:r>
      <w:ins w:id="123" w:author="Pedro Cardoso" w:date="2015-06-08T20:54:00Z">
        <w:r w:rsidR="00E77244">
          <w:rPr>
            <w:rFonts w:ascii="Arial" w:hAnsi="Arial" w:cs="Arial"/>
            <w:bCs/>
          </w:rPr>
          <w:t>.</w:t>
        </w:r>
      </w:ins>
      <w:del w:id="124" w:author="Pedro Cardoso" w:date="2015-06-08T20:54:00Z">
        <w:r w:rsidR="00A95B87" w:rsidDel="00E77244">
          <w:rPr>
            <w:rFonts w:ascii="Arial" w:hAnsi="Arial" w:cs="Arial"/>
            <w:bCs/>
          </w:rPr>
          <w:delText>?</w:delText>
        </w:r>
      </w:del>
    </w:p>
    <w:p w14:paraId="12636D73" w14:textId="08291BE1" w:rsidR="00A95B87" w:rsidRDefault="00A95B87" w:rsidP="00E57E57">
      <w:pPr>
        <w:spacing w:line="360" w:lineRule="auto"/>
        <w:ind w:firstLine="708"/>
        <w:jc w:val="both"/>
        <w:rPr>
          <w:rFonts w:ascii="Arial" w:hAnsi="Arial" w:cs="Arial"/>
          <w:bCs/>
        </w:rPr>
      </w:pPr>
      <w:r w:rsidRPr="00672261">
        <w:rPr>
          <w:rFonts w:ascii="Arial" w:hAnsi="Arial" w:cs="Arial"/>
          <w:bCs/>
        </w:rPr>
        <w:t>Para Nickels e Wood (1999), o conceito de marketing é baseado em três princípios: uma orientação para o cliente; a coordenação e integração de todas as atividades de marketing; e uma orientação para o lucro.</w:t>
      </w:r>
      <w:r>
        <w:rPr>
          <w:rFonts w:ascii="Arial" w:hAnsi="Arial" w:cs="Arial"/>
          <w:bCs/>
        </w:rPr>
        <w:t xml:space="preserve"> Ou seja, é necessário que a empresa faça pesquisas a fim de descobrir o atual cenário do mercado e seu público alvo, para assim, lançar produtos </w:t>
      </w:r>
      <w:del w:id="125" w:author="Pedro Cardoso" w:date="2015-06-08T20:55:00Z">
        <w:r w:rsidDel="00E77244">
          <w:rPr>
            <w:rFonts w:ascii="Arial" w:hAnsi="Arial" w:cs="Arial"/>
            <w:bCs/>
          </w:rPr>
          <w:delText xml:space="preserve">satisfazendo </w:delText>
        </w:r>
      </w:del>
      <w:ins w:id="126" w:author="Pedro Cardoso" w:date="2015-06-08T20:55:00Z">
        <w:r w:rsidR="00E77244">
          <w:rPr>
            <w:rFonts w:ascii="Arial" w:hAnsi="Arial" w:cs="Arial"/>
            <w:bCs/>
          </w:rPr>
          <w:t>que satisfação as necessidades d</w:t>
        </w:r>
      </w:ins>
      <w:r>
        <w:rPr>
          <w:rFonts w:ascii="Arial" w:hAnsi="Arial" w:cs="Arial"/>
          <w:bCs/>
        </w:rPr>
        <w:t>o</w:t>
      </w:r>
      <w:ins w:id="127" w:author="Pedro Cardoso" w:date="2015-06-08T20:56:00Z">
        <w:r w:rsidR="00105E64">
          <w:rPr>
            <w:rFonts w:ascii="Arial" w:hAnsi="Arial" w:cs="Arial"/>
            <w:bCs/>
          </w:rPr>
          <w:t>s</w:t>
        </w:r>
      </w:ins>
      <w:r>
        <w:rPr>
          <w:rFonts w:ascii="Arial" w:hAnsi="Arial" w:cs="Arial"/>
          <w:bCs/>
        </w:rPr>
        <w:t xml:space="preserve"> cliente</w:t>
      </w:r>
      <w:ins w:id="128" w:author="Pedro Cardoso" w:date="2015-06-08T20:56:00Z">
        <w:r w:rsidR="00105E64">
          <w:rPr>
            <w:rFonts w:ascii="Arial" w:hAnsi="Arial" w:cs="Arial"/>
            <w:bCs/>
          </w:rPr>
          <w:t>s</w:t>
        </w:r>
      </w:ins>
      <w:r>
        <w:rPr>
          <w:rFonts w:ascii="Arial" w:hAnsi="Arial" w:cs="Arial"/>
          <w:bCs/>
        </w:rPr>
        <w:t xml:space="preserve"> de maneira eficaz, </w:t>
      </w:r>
      <w:commentRangeStart w:id="129"/>
      <w:r>
        <w:rPr>
          <w:rFonts w:ascii="Arial" w:hAnsi="Arial" w:cs="Arial"/>
          <w:bCs/>
        </w:rPr>
        <w:t xml:space="preserve">buscando </w:t>
      </w:r>
      <w:del w:id="130" w:author="Pedro Cardoso" w:date="2015-06-08T20:56:00Z">
        <w:r w:rsidDel="00105E64">
          <w:rPr>
            <w:rFonts w:ascii="Arial" w:hAnsi="Arial" w:cs="Arial"/>
            <w:bCs/>
          </w:rPr>
          <w:delText xml:space="preserve">posicionar-se e com isto, tornar-se </w:delText>
        </w:r>
      </w:del>
      <w:ins w:id="131" w:author="Pedro Cardoso" w:date="2015-06-08T20:56:00Z">
        <w:r w:rsidR="00105E64">
          <w:rPr>
            <w:rFonts w:ascii="Arial" w:hAnsi="Arial" w:cs="Arial"/>
            <w:bCs/>
          </w:rPr>
          <w:t xml:space="preserve">encontrar </w:t>
        </w:r>
      </w:ins>
      <w:r>
        <w:rPr>
          <w:rFonts w:ascii="Arial" w:hAnsi="Arial" w:cs="Arial"/>
          <w:bCs/>
        </w:rPr>
        <w:t>um diferencial quanto a concorrência.</w:t>
      </w:r>
      <w:commentRangeEnd w:id="129"/>
      <w:r w:rsidR="005D2C52">
        <w:rPr>
          <w:rStyle w:val="CommentReference"/>
        </w:rPr>
        <w:commentReference w:id="129"/>
      </w:r>
      <w:r>
        <w:rPr>
          <w:rFonts w:ascii="Arial" w:hAnsi="Arial" w:cs="Arial"/>
          <w:bCs/>
        </w:rPr>
        <w:t xml:space="preserve"> Desta forma a conseq</w:t>
      </w:r>
      <w:ins w:id="132" w:author="Pedro Cardoso" w:date="2015-06-08T20:57:00Z">
        <w:r w:rsidR="005D2C52">
          <w:rPr>
            <w:rFonts w:ascii="Arial" w:hAnsi="Arial" w:cs="Arial"/>
            <w:bCs/>
          </w:rPr>
          <w:t>u</w:t>
        </w:r>
      </w:ins>
      <w:del w:id="133" w:author="Pedro Cardoso" w:date="2015-06-08T20:57:00Z">
        <w:r w:rsidDel="005D2C52">
          <w:rPr>
            <w:rFonts w:ascii="Arial" w:hAnsi="Arial" w:cs="Arial"/>
            <w:bCs/>
          </w:rPr>
          <w:delText>ü</w:delText>
        </w:r>
      </w:del>
      <w:r>
        <w:rPr>
          <w:rFonts w:ascii="Arial" w:hAnsi="Arial" w:cs="Arial"/>
          <w:bCs/>
        </w:rPr>
        <w:t>ência virá nos retornos financeiros positivos.</w:t>
      </w:r>
      <w:r w:rsidR="00E57E57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Estes três princípios nos dão a</w:t>
      </w:r>
      <w:r w:rsidRPr="00672261">
        <w:rPr>
          <w:rFonts w:ascii="Arial" w:hAnsi="Arial" w:cs="Arial"/>
          <w:bCs/>
        </w:rPr>
        <w:t xml:space="preserve"> id</w:t>
      </w:r>
      <w:ins w:id="134" w:author="Pedro Cardoso" w:date="2015-06-08T20:57:00Z">
        <w:r w:rsidR="005D2C52">
          <w:rPr>
            <w:rFonts w:ascii="Arial" w:hAnsi="Arial" w:cs="Arial"/>
            <w:bCs/>
          </w:rPr>
          <w:t>e</w:t>
        </w:r>
      </w:ins>
      <w:del w:id="135" w:author="Pedro Cardoso" w:date="2015-06-08T20:57:00Z">
        <w:r w:rsidRPr="00672261" w:rsidDel="005D2C52">
          <w:rPr>
            <w:rFonts w:ascii="Arial" w:hAnsi="Arial" w:cs="Arial"/>
            <w:bCs/>
          </w:rPr>
          <w:delText>é</w:delText>
        </w:r>
      </w:del>
      <w:r w:rsidRPr="00672261">
        <w:rPr>
          <w:rFonts w:ascii="Arial" w:hAnsi="Arial" w:cs="Arial"/>
          <w:bCs/>
        </w:rPr>
        <w:t>ia de que as organizações têm o poder de atender os objetivos de longo prazo, como a lucratividade, coordenando e concentrando todas as atividades na identificação e satisfação das necessidades dos consumidores.</w:t>
      </w:r>
    </w:p>
    <w:p w14:paraId="0B6A82B6" w14:textId="2F7F1C75" w:rsidR="006F03A4" w:rsidRDefault="00A95B87" w:rsidP="00E57E57">
      <w:pPr>
        <w:spacing w:line="360" w:lineRule="auto"/>
        <w:ind w:firstLine="708"/>
        <w:jc w:val="both"/>
        <w:rPr>
          <w:rFonts w:ascii="Arial" w:hAnsi="Arial" w:cs="Arial"/>
          <w:bCs/>
        </w:rPr>
      </w:pPr>
      <w:r w:rsidRPr="00D6624A">
        <w:rPr>
          <w:rFonts w:ascii="Arial" w:hAnsi="Arial" w:cs="Arial"/>
          <w:bCs/>
        </w:rPr>
        <w:t>No entender de Giuliani (2003),</w:t>
      </w:r>
      <w:ins w:id="136" w:author="Pedro Cardoso" w:date="2015-06-08T20:58:00Z">
        <w:r w:rsidR="009D02DE">
          <w:rPr>
            <w:rFonts w:ascii="Arial" w:hAnsi="Arial" w:cs="Arial"/>
            <w:bCs/>
          </w:rPr>
          <w:t xml:space="preserve"> o marketing,</w:t>
        </w:r>
      </w:ins>
      <w:r w:rsidRPr="00D6624A">
        <w:rPr>
          <w:rFonts w:ascii="Arial" w:hAnsi="Arial" w:cs="Arial"/>
          <w:bCs/>
        </w:rPr>
        <w:t xml:space="preserve"> é o conjunto de esforços criativos e táticos que devem ser utilizados para adaptarmos o produto ou serviço ao </w:t>
      </w:r>
      <w:r w:rsidRPr="00D6624A">
        <w:rPr>
          <w:rFonts w:ascii="Arial" w:hAnsi="Arial" w:cs="Arial"/>
          <w:bCs/>
        </w:rPr>
        <w:lastRenderedPageBreak/>
        <w:t>mercado, as mudanças ocorridas no macro</w:t>
      </w:r>
      <w:r w:rsidR="00E57E57">
        <w:rPr>
          <w:rFonts w:ascii="Arial" w:hAnsi="Arial" w:cs="Arial"/>
          <w:bCs/>
        </w:rPr>
        <w:t xml:space="preserve"> </w:t>
      </w:r>
      <w:r w:rsidRPr="00D6624A">
        <w:rPr>
          <w:rFonts w:ascii="Arial" w:hAnsi="Arial" w:cs="Arial"/>
          <w:bCs/>
        </w:rPr>
        <w:t xml:space="preserve">ambiente, com o foco de manter e tornar leal o cliente. Levitt (1990), um dos autores clássicos desta área de conhecimento, apresenta uma definição de marketing muito utilizada e divulgada. Para ele: marketing é obter e </w:t>
      </w:r>
      <w:r>
        <w:rPr>
          <w:rFonts w:ascii="Arial" w:hAnsi="Arial" w:cs="Arial"/>
          <w:bCs/>
        </w:rPr>
        <w:t xml:space="preserve">manter clientes. </w:t>
      </w:r>
      <w:commentRangeStart w:id="137"/>
      <w:r w:rsidRPr="00D6624A">
        <w:rPr>
          <w:rFonts w:ascii="Arial" w:hAnsi="Arial" w:cs="Arial"/>
          <w:bCs/>
        </w:rPr>
        <w:t xml:space="preserve">Atualmente, marketing é muito mais do que simplesmente obter ou manter o cliente. </w:t>
      </w:r>
      <w:commentRangeEnd w:id="137"/>
      <w:r w:rsidR="009D02DE">
        <w:rPr>
          <w:rStyle w:val="CommentReference"/>
        </w:rPr>
        <w:commentReference w:id="137"/>
      </w:r>
    </w:p>
    <w:p w14:paraId="102540DC" w14:textId="77777777" w:rsidR="00472971" w:rsidRDefault="00472971" w:rsidP="006F03A4">
      <w:pPr>
        <w:spacing w:line="360" w:lineRule="auto"/>
        <w:jc w:val="both"/>
        <w:rPr>
          <w:rFonts w:ascii="Arial" w:hAnsi="Arial" w:cs="Arial"/>
          <w:bCs/>
        </w:rPr>
      </w:pPr>
    </w:p>
    <w:p w14:paraId="0035E901" w14:textId="77777777" w:rsidR="00A95B87" w:rsidRDefault="00666B5C" w:rsidP="00F55C30">
      <w:pPr>
        <w:pStyle w:val="Heading2"/>
        <w:ind w:firstLine="708"/>
        <w:jc w:val="both"/>
        <w:rPr>
          <w:rFonts w:ascii="Arial" w:hAnsi="Arial" w:cs="Arial"/>
          <w:color w:val="auto"/>
          <w:sz w:val="24"/>
          <w:szCs w:val="24"/>
        </w:rPr>
      </w:pPr>
      <w:bookmarkStart w:id="138" w:name="_Toc421479275"/>
      <w:r w:rsidRPr="00545024">
        <w:rPr>
          <w:rFonts w:ascii="Arial" w:hAnsi="Arial" w:cs="Arial"/>
          <w:color w:val="auto"/>
          <w:sz w:val="24"/>
          <w:szCs w:val="24"/>
        </w:rPr>
        <w:t>2</w:t>
      </w:r>
      <w:r w:rsidR="00A95B87" w:rsidRPr="00545024">
        <w:rPr>
          <w:rFonts w:ascii="Arial" w:hAnsi="Arial" w:cs="Arial"/>
          <w:color w:val="auto"/>
          <w:sz w:val="24"/>
          <w:szCs w:val="24"/>
        </w:rPr>
        <w:t>.2 Plano de Marketing</w:t>
      </w:r>
      <w:bookmarkEnd w:id="138"/>
    </w:p>
    <w:p w14:paraId="2F387DDE" w14:textId="77777777" w:rsidR="00F55C30" w:rsidRPr="00F55C30" w:rsidRDefault="00F55C30" w:rsidP="00F55C30"/>
    <w:p w14:paraId="25417176" w14:textId="77777777" w:rsidR="00A95B87" w:rsidRDefault="00A95B87" w:rsidP="00E57E57">
      <w:pPr>
        <w:spacing w:line="360" w:lineRule="auto"/>
        <w:ind w:firstLine="708"/>
        <w:jc w:val="both"/>
        <w:rPr>
          <w:rFonts w:ascii="Arial" w:hAnsi="Arial" w:cs="Arial"/>
          <w:bCs/>
        </w:rPr>
      </w:pPr>
      <w:commentRangeStart w:id="139"/>
      <w:r>
        <w:rPr>
          <w:rFonts w:ascii="Arial" w:hAnsi="Arial" w:cs="Arial"/>
          <w:bCs/>
        </w:rPr>
        <w:t xml:space="preserve">Nenhuma companhia consegue sobreviver no mundo moderno </w:t>
      </w:r>
      <w:r w:rsidR="00082768">
        <w:rPr>
          <w:rFonts w:ascii="Arial" w:hAnsi="Arial" w:cs="Arial"/>
          <w:bCs/>
        </w:rPr>
        <w:t>a menos que planeje</w:t>
      </w:r>
      <w:r>
        <w:rPr>
          <w:rFonts w:ascii="Arial" w:hAnsi="Arial" w:cs="Arial"/>
          <w:bCs/>
        </w:rPr>
        <w:t xml:space="preserve"> o futuro. </w:t>
      </w:r>
      <w:commentRangeEnd w:id="139"/>
      <w:r w:rsidR="00C95C3F">
        <w:rPr>
          <w:rStyle w:val="CommentReference"/>
        </w:rPr>
        <w:commentReference w:id="139"/>
      </w:r>
      <w:r>
        <w:rPr>
          <w:rFonts w:ascii="Arial" w:hAnsi="Arial" w:cs="Arial"/>
          <w:bCs/>
        </w:rPr>
        <w:t xml:space="preserve">O planejamento de marketing é a técnica que capacita </w:t>
      </w:r>
      <w:r w:rsidR="00082768">
        <w:rPr>
          <w:rFonts w:ascii="Arial" w:hAnsi="Arial" w:cs="Arial"/>
          <w:bCs/>
        </w:rPr>
        <w:t xml:space="preserve">uma companhia a decidir qual é o melhor uso de seus parcos recursos </w:t>
      </w:r>
      <w:r>
        <w:rPr>
          <w:rFonts w:ascii="Arial" w:hAnsi="Arial" w:cs="Arial"/>
          <w:bCs/>
        </w:rPr>
        <w:t>para atingir seus objetivos empresariais. O Plano de Marketing é o passaporte para este futuro.</w:t>
      </w:r>
      <w:r w:rsidR="00082768">
        <w:rPr>
          <w:rFonts w:ascii="Arial" w:hAnsi="Arial" w:cs="Arial"/>
          <w:bCs/>
        </w:rPr>
        <w:t xml:space="preserve"> (WESTWOOD</w:t>
      </w:r>
      <w:r w:rsidR="00D87E49">
        <w:rPr>
          <w:rFonts w:ascii="Arial" w:hAnsi="Arial" w:cs="Arial"/>
          <w:bCs/>
        </w:rPr>
        <w:t>; JOHN, 1996, p.XI</w:t>
      </w:r>
      <w:r w:rsidR="00082768">
        <w:rPr>
          <w:rFonts w:ascii="Arial" w:hAnsi="Arial" w:cs="Arial"/>
          <w:bCs/>
        </w:rPr>
        <w:t>)</w:t>
      </w:r>
    </w:p>
    <w:p w14:paraId="5AAA8C7D" w14:textId="6260F846" w:rsidR="00D87E49" w:rsidRDefault="00D87E49" w:rsidP="00E57E57">
      <w:pPr>
        <w:spacing w:line="360" w:lineRule="auto"/>
        <w:ind w:firstLine="708"/>
        <w:jc w:val="both"/>
        <w:rPr>
          <w:rFonts w:ascii="Arial" w:hAnsi="Arial" w:cs="Arial"/>
          <w:bCs/>
        </w:rPr>
      </w:pPr>
      <w:r>
        <w:rPr>
          <w:rFonts w:ascii="Tahoma" w:hAnsi="Tahoma" w:cs="Tahoma"/>
          <w:color w:val="000000"/>
          <w:shd w:val="clear" w:color="auto" w:fill="FFFFFF"/>
        </w:rPr>
        <w:t>O Plano de Marketing não é necessariamente a garantia para o sucesso da companhia, mas ele diminui significa</w:t>
      </w:r>
      <w:ins w:id="140" w:author="Pedro Cardoso" w:date="2015-06-08T21:00:00Z">
        <w:r w:rsidR="00C95C3F">
          <w:rPr>
            <w:rFonts w:ascii="Tahoma" w:hAnsi="Tahoma" w:cs="Tahoma"/>
            <w:color w:val="000000"/>
            <w:shd w:val="clear" w:color="auto" w:fill="FFFFFF"/>
          </w:rPr>
          <w:t>tiva</w:t>
        </w:r>
      </w:ins>
      <w:r>
        <w:rPr>
          <w:rFonts w:ascii="Tahoma" w:hAnsi="Tahoma" w:cs="Tahoma"/>
          <w:color w:val="000000"/>
          <w:shd w:val="clear" w:color="auto" w:fill="FFFFFF"/>
        </w:rPr>
        <w:t>mente a</w:t>
      </w:r>
      <w:r w:rsidR="006F03A4">
        <w:rPr>
          <w:rFonts w:ascii="Tahoma" w:hAnsi="Tahoma" w:cs="Tahoma"/>
          <w:color w:val="000000"/>
          <w:shd w:val="clear" w:color="auto" w:fill="FFFFFF"/>
        </w:rPr>
        <w:t>s chances de errar. Facilita o entendimento</w:t>
      </w:r>
      <w:r>
        <w:rPr>
          <w:rFonts w:ascii="Tahoma" w:hAnsi="Tahoma" w:cs="Tahoma"/>
          <w:color w:val="000000"/>
          <w:shd w:val="clear" w:color="auto" w:fill="FFFFFF"/>
        </w:rPr>
        <w:t xml:space="preserve"> e implementação de ações adequadas ao mercado </w:t>
      </w:r>
      <w:r w:rsidR="006F03A4">
        <w:rPr>
          <w:rFonts w:ascii="Tahoma" w:hAnsi="Tahoma" w:cs="Tahoma"/>
          <w:color w:val="000000"/>
          <w:shd w:val="clear" w:color="auto" w:fill="FFFFFF"/>
        </w:rPr>
        <w:t>em que a empresa atua</w:t>
      </w:r>
      <w:r>
        <w:rPr>
          <w:rFonts w:ascii="Tahoma" w:hAnsi="Tahoma" w:cs="Tahoma"/>
          <w:color w:val="000000"/>
          <w:shd w:val="clear" w:color="auto" w:fill="FFFFFF"/>
        </w:rPr>
        <w:t>, captação de clientes, aumento de vendas e de lucratividade</w:t>
      </w:r>
      <w:r w:rsidR="00BF1831">
        <w:rPr>
          <w:rFonts w:ascii="Tahoma" w:hAnsi="Tahoma" w:cs="Tahoma"/>
          <w:color w:val="000000"/>
          <w:shd w:val="clear" w:color="auto" w:fill="FFFFFF"/>
        </w:rPr>
        <w:t xml:space="preserve"> do seu negócio. Além disso, o p</w:t>
      </w:r>
      <w:r>
        <w:rPr>
          <w:rFonts w:ascii="Tahoma" w:hAnsi="Tahoma" w:cs="Tahoma"/>
          <w:color w:val="000000"/>
          <w:shd w:val="clear" w:color="auto" w:fill="FFFFFF"/>
        </w:rPr>
        <w:t>lano permite analisar o mercado, e identificar tendências para se adaptar às constantes mudanças.</w:t>
      </w:r>
    </w:p>
    <w:p w14:paraId="5BDC8255" w14:textId="385DDBEB" w:rsidR="00A95B87" w:rsidRDefault="00A95B87" w:rsidP="00E57E57">
      <w:pPr>
        <w:spacing w:line="360" w:lineRule="auto"/>
        <w:ind w:firstLine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De acordo com Westwood (1996 p.5) um plano de marketing é como um mapa – ele mostra a empresa</w:t>
      </w:r>
      <w:r w:rsidR="00E57E57">
        <w:rPr>
          <w:rFonts w:ascii="Arial" w:hAnsi="Arial" w:cs="Arial"/>
          <w:bCs/>
        </w:rPr>
        <w:t xml:space="preserve"> para</w:t>
      </w:r>
      <w:r>
        <w:rPr>
          <w:rFonts w:ascii="Arial" w:hAnsi="Arial" w:cs="Arial"/>
          <w:bCs/>
        </w:rPr>
        <w:t xml:space="preserve"> </w:t>
      </w:r>
      <w:r w:rsidR="00E57E57">
        <w:rPr>
          <w:rFonts w:ascii="Arial" w:hAnsi="Arial" w:cs="Arial"/>
          <w:bCs/>
        </w:rPr>
        <w:t>onde</w:t>
      </w:r>
      <w:r>
        <w:rPr>
          <w:rFonts w:ascii="Arial" w:hAnsi="Arial" w:cs="Arial"/>
          <w:bCs/>
        </w:rPr>
        <w:t xml:space="preserve"> ela está indo e como vai chegar lá. Ele é tanto um plano de ação como um documento escrito. Um plano de marketing deve identificar as oportunidades de negócios mais promissoras para a empresa e esboçar como penetrar, conquistar e manter posições em mercados identificados. É um</w:t>
      </w:r>
      <w:r w:rsidR="006F03A4">
        <w:rPr>
          <w:rFonts w:ascii="Arial" w:hAnsi="Arial" w:cs="Arial"/>
          <w:bCs/>
        </w:rPr>
        <w:t>a</w:t>
      </w:r>
      <w:r>
        <w:rPr>
          <w:rFonts w:ascii="Arial" w:hAnsi="Arial" w:cs="Arial"/>
          <w:bCs/>
        </w:rPr>
        <w:t xml:space="preserve"> ferramenta de comunicação que combina todos os elementos do composto mercadológico num plano de ação coordenado. El</w:t>
      </w:r>
      <w:del w:id="141" w:author="Pedro Cardoso" w:date="2015-06-08T21:01:00Z">
        <w:r w:rsidDel="00ED5C28">
          <w:rPr>
            <w:rFonts w:ascii="Arial" w:hAnsi="Arial" w:cs="Arial"/>
            <w:bCs/>
          </w:rPr>
          <w:delText>a</w:delText>
        </w:r>
      </w:del>
      <w:ins w:id="142" w:author="Pedro Cardoso" w:date="2015-06-08T21:01:00Z">
        <w:r w:rsidR="00ED5C28">
          <w:rPr>
            <w:rFonts w:ascii="Arial" w:hAnsi="Arial" w:cs="Arial"/>
            <w:bCs/>
          </w:rPr>
          <w:t>e</w:t>
        </w:r>
      </w:ins>
      <w:r>
        <w:rPr>
          <w:rFonts w:ascii="Arial" w:hAnsi="Arial" w:cs="Arial"/>
          <w:bCs/>
        </w:rPr>
        <w:t xml:space="preserve"> estabelece quem fará o quê, quando, onde e como, para atingir suas finalidades. </w:t>
      </w:r>
    </w:p>
    <w:p w14:paraId="3580D870" w14:textId="3DD0291A" w:rsidR="00E57E57" w:rsidRDefault="00A95B87" w:rsidP="00E57E57">
      <w:pPr>
        <w:spacing w:line="360" w:lineRule="auto"/>
        <w:ind w:firstLine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De acordo com Polizei (2005), o plano de marketing dirige os esforços da empresa ou de um empreendedor a</w:t>
      </w:r>
      <w:del w:id="143" w:author="Pedro Cardoso" w:date="2015-06-08T21:02:00Z">
        <w:r w:rsidDel="00ED5C28">
          <w:rPr>
            <w:rFonts w:ascii="Arial" w:hAnsi="Arial" w:cs="Arial"/>
            <w:bCs/>
          </w:rPr>
          <w:delText>o</w:delText>
        </w:r>
      </w:del>
      <w:r>
        <w:rPr>
          <w:rFonts w:ascii="Arial" w:hAnsi="Arial" w:cs="Arial"/>
          <w:bCs/>
        </w:rPr>
        <w:t xml:space="preserve"> um objetivo comum e desejado por meio de um produto ou serviço. O que distingue o plano de marketing de uma simples </w:t>
      </w:r>
      <w:del w:id="144" w:author="Pedro Cardoso" w:date="2015-06-08T21:02:00Z">
        <w:r w:rsidDel="00ED5C28">
          <w:rPr>
            <w:rFonts w:ascii="Arial" w:hAnsi="Arial" w:cs="Arial"/>
            <w:bCs/>
          </w:rPr>
          <w:delText>idéia</w:delText>
        </w:r>
      </w:del>
      <w:ins w:id="145" w:author="Pedro Cardoso" w:date="2015-06-08T21:02:00Z">
        <w:r w:rsidR="00ED5C28">
          <w:rPr>
            <w:rFonts w:ascii="Arial" w:hAnsi="Arial" w:cs="Arial"/>
            <w:bCs/>
          </w:rPr>
          <w:t>ideia</w:t>
        </w:r>
      </w:ins>
      <w:r>
        <w:rPr>
          <w:rFonts w:ascii="Arial" w:hAnsi="Arial" w:cs="Arial"/>
          <w:bCs/>
        </w:rPr>
        <w:t xml:space="preserve"> é a preocupação não somente com as características e </w:t>
      </w:r>
      <w:del w:id="146" w:author="Pedro Cardoso" w:date="2015-06-08T21:02:00Z">
        <w:r w:rsidDel="00ED5C28">
          <w:rPr>
            <w:rFonts w:ascii="Arial" w:hAnsi="Arial" w:cs="Arial"/>
            <w:bCs/>
          </w:rPr>
          <w:delText xml:space="preserve">inovação </w:delText>
        </w:r>
      </w:del>
      <w:ins w:id="147" w:author="Pedro Cardoso" w:date="2015-06-08T21:02:00Z">
        <w:r w:rsidR="00ED5C28">
          <w:rPr>
            <w:rFonts w:ascii="Arial" w:hAnsi="Arial" w:cs="Arial"/>
            <w:bCs/>
          </w:rPr>
          <w:t xml:space="preserve">inovações </w:t>
        </w:r>
      </w:ins>
      <w:r>
        <w:rPr>
          <w:rFonts w:ascii="Arial" w:hAnsi="Arial" w:cs="Arial"/>
          <w:bCs/>
        </w:rPr>
        <w:t>do produto ou serviço, mas também a consideração de mercados a serem satisfeitos, a clara diferenciação em face da concorrência e do posicionamento de mercado</w:t>
      </w:r>
      <w:del w:id="148" w:author="Pedro Cardoso" w:date="2015-06-08T21:03:00Z">
        <w:r w:rsidDel="00ED5C28">
          <w:rPr>
            <w:rFonts w:ascii="Arial" w:hAnsi="Arial" w:cs="Arial"/>
            <w:bCs/>
          </w:rPr>
          <w:delText xml:space="preserve"> entre outras</w:delText>
        </w:r>
      </w:del>
      <w:r>
        <w:rPr>
          <w:rFonts w:ascii="Arial" w:hAnsi="Arial" w:cs="Arial"/>
          <w:bCs/>
        </w:rPr>
        <w:t>.</w:t>
      </w:r>
    </w:p>
    <w:p w14:paraId="2AFC0732" w14:textId="5F910953" w:rsidR="00A95B87" w:rsidRDefault="00A95B87" w:rsidP="00E57E57">
      <w:pPr>
        <w:spacing w:line="360" w:lineRule="auto"/>
        <w:ind w:firstLine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 xml:space="preserve">Ikeda (2005) destaca as vantagens de </w:t>
      </w:r>
      <w:ins w:id="149" w:author="Pedro Cardoso" w:date="2015-06-08T21:03:00Z">
        <w:r w:rsidR="00332E47">
          <w:rPr>
            <w:rFonts w:ascii="Arial" w:hAnsi="Arial" w:cs="Arial"/>
            <w:bCs/>
          </w:rPr>
          <w:t xml:space="preserve">se </w:t>
        </w:r>
      </w:ins>
      <w:r>
        <w:rPr>
          <w:rFonts w:ascii="Arial" w:hAnsi="Arial" w:cs="Arial"/>
          <w:bCs/>
        </w:rPr>
        <w:t>ter um plano de marketing, de forma escrita</w:t>
      </w:r>
      <w:ins w:id="150" w:author="Pedro Cardoso" w:date="2015-06-08T21:03:00Z">
        <w:r w:rsidR="00332E47">
          <w:rPr>
            <w:rFonts w:ascii="Arial" w:hAnsi="Arial" w:cs="Arial"/>
            <w:bCs/>
          </w:rPr>
          <w:t xml:space="preserve">. </w:t>
        </w:r>
      </w:ins>
      <w:del w:id="151" w:author="Pedro Cardoso" w:date="2015-06-08T21:03:00Z">
        <w:r w:rsidDel="00332E47">
          <w:rPr>
            <w:rFonts w:ascii="Arial" w:hAnsi="Arial" w:cs="Arial"/>
            <w:bCs/>
          </w:rPr>
          <w:delText xml:space="preserve"> e</w:delText>
        </w:r>
      </w:del>
      <w:ins w:id="152" w:author="Pedro Cardoso" w:date="2015-06-08T21:03:00Z">
        <w:r w:rsidR="00332E47">
          <w:rPr>
            <w:rFonts w:ascii="Arial" w:hAnsi="Arial" w:cs="Arial"/>
            <w:bCs/>
          </w:rPr>
          <w:t>E</w:t>
        </w:r>
      </w:ins>
      <w:r>
        <w:rPr>
          <w:rFonts w:ascii="Arial" w:hAnsi="Arial" w:cs="Arial"/>
          <w:bCs/>
        </w:rPr>
        <w:t>la aponta que: torna a comunicação e o entendimento pelos envolvidos de forma mais fácil, serve como um guia para controle e acompanhamento administrativo, possibilita a melhor visualização dos problemas e oportunidades e facilidades para instrução e orientação interna.</w:t>
      </w:r>
    </w:p>
    <w:p w14:paraId="21ACE015" w14:textId="61684434" w:rsidR="00A95B87" w:rsidRDefault="00A95B87" w:rsidP="00E57E57">
      <w:pPr>
        <w:spacing w:line="360" w:lineRule="auto"/>
        <w:ind w:firstLine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Las Casas (2006 p.20) afirma que o plano de marketing é fundamental para uma empresa, sendo o</w:t>
      </w:r>
      <w:ins w:id="153" w:author="Pedro Cardoso" w:date="2015-06-08T21:04:00Z">
        <w:r w:rsidR="001E0CA8">
          <w:rPr>
            <w:rFonts w:ascii="Arial" w:hAnsi="Arial" w:cs="Arial"/>
            <w:bCs/>
          </w:rPr>
          <w:t xml:space="preserve"> </w:t>
        </w:r>
      </w:ins>
      <w:del w:id="154" w:author="Pedro Cardoso" w:date="2015-06-08T21:04:00Z">
        <w:r w:rsidDel="001E0CA8">
          <w:rPr>
            <w:rFonts w:ascii="Arial" w:hAnsi="Arial" w:cs="Arial"/>
            <w:bCs/>
          </w:rPr>
          <w:delText xml:space="preserve"> plano o </w:delText>
        </w:r>
      </w:del>
      <w:r>
        <w:rPr>
          <w:rFonts w:ascii="Arial" w:hAnsi="Arial" w:cs="Arial"/>
          <w:bCs/>
        </w:rPr>
        <w:t xml:space="preserve">resultado do processo de planejamento. O planejamento passa </w:t>
      </w:r>
      <w:ins w:id="155" w:author="Pedro Cardoso" w:date="2015-06-08T21:04:00Z">
        <w:r w:rsidR="009D7EDE">
          <w:rPr>
            <w:rFonts w:ascii="Arial" w:hAnsi="Arial" w:cs="Arial"/>
            <w:bCs/>
          </w:rPr>
          <w:t xml:space="preserve">a </w:t>
        </w:r>
      </w:ins>
      <w:r>
        <w:rPr>
          <w:rFonts w:ascii="Arial" w:hAnsi="Arial" w:cs="Arial"/>
          <w:bCs/>
        </w:rPr>
        <w:t>tomar forma no momento em que a empresa escreve o plano. Por isso</w:t>
      </w:r>
      <w:del w:id="156" w:author="Pedro Cardoso" w:date="2015-06-08T21:05:00Z">
        <w:r w:rsidDel="00243E69">
          <w:rPr>
            <w:rFonts w:ascii="Arial" w:hAnsi="Arial" w:cs="Arial"/>
            <w:bCs/>
          </w:rPr>
          <w:delText xml:space="preserve"> mesmo,</w:delText>
        </w:r>
      </w:del>
      <w:r>
        <w:rPr>
          <w:rFonts w:ascii="Arial" w:hAnsi="Arial" w:cs="Arial"/>
          <w:bCs/>
        </w:rPr>
        <w:t xml:space="preserve"> disse</w:t>
      </w:r>
      <w:ins w:id="157" w:author="Pedro Cardoso" w:date="2015-06-08T21:05:00Z">
        <w:r w:rsidR="00243E69">
          <w:rPr>
            <w:rFonts w:ascii="Arial" w:hAnsi="Arial" w:cs="Arial"/>
            <w:bCs/>
          </w:rPr>
          <w:t>,</w:t>
        </w:r>
      </w:ins>
      <w:r>
        <w:rPr>
          <w:rFonts w:ascii="Arial" w:hAnsi="Arial" w:cs="Arial"/>
          <w:bCs/>
        </w:rPr>
        <w:t xml:space="preserve"> </w:t>
      </w:r>
      <w:ins w:id="158" w:author="Pedro Cardoso" w:date="2015-06-08T21:04:00Z">
        <w:r w:rsidR="00243E69">
          <w:rPr>
            <w:rFonts w:ascii="Arial" w:hAnsi="Arial" w:cs="Arial"/>
            <w:bCs/>
          </w:rPr>
          <w:t>“</w:t>
        </w:r>
      </w:ins>
      <w:r>
        <w:rPr>
          <w:rFonts w:ascii="Arial" w:hAnsi="Arial" w:cs="Arial"/>
          <w:bCs/>
        </w:rPr>
        <w:t>que um bom plano não valida uma id</w:t>
      </w:r>
      <w:ins w:id="159" w:author="Pedro Cardoso" w:date="2015-06-08T21:04:00Z">
        <w:r w:rsidR="00243E69">
          <w:rPr>
            <w:rFonts w:ascii="Arial" w:hAnsi="Arial" w:cs="Arial"/>
            <w:bCs/>
          </w:rPr>
          <w:t>e</w:t>
        </w:r>
      </w:ins>
      <w:del w:id="160" w:author="Pedro Cardoso" w:date="2015-06-08T21:04:00Z">
        <w:r w:rsidDel="00243E69">
          <w:rPr>
            <w:rFonts w:ascii="Arial" w:hAnsi="Arial" w:cs="Arial"/>
            <w:bCs/>
          </w:rPr>
          <w:delText>é</w:delText>
        </w:r>
      </w:del>
      <w:r>
        <w:rPr>
          <w:rFonts w:ascii="Arial" w:hAnsi="Arial" w:cs="Arial"/>
          <w:bCs/>
        </w:rPr>
        <w:t>ia de marketing, mas uma boa id</w:t>
      </w:r>
      <w:ins w:id="161" w:author="Pedro Cardoso" w:date="2015-06-08T21:04:00Z">
        <w:r w:rsidR="00243E69">
          <w:rPr>
            <w:rFonts w:ascii="Arial" w:hAnsi="Arial" w:cs="Arial"/>
            <w:bCs/>
          </w:rPr>
          <w:t>e</w:t>
        </w:r>
      </w:ins>
      <w:del w:id="162" w:author="Pedro Cardoso" w:date="2015-06-08T21:04:00Z">
        <w:r w:rsidDel="00243E69">
          <w:rPr>
            <w:rFonts w:ascii="Arial" w:hAnsi="Arial" w:cs="Arial"/>
            <w:bCs/>
          </w:rPr>
          <w:delText>é</w:delText>
        </w:r>
      </w:del>
      <w:r>
        <w:rPr>
          <w:rFonts w:ascii="Arial" w:hAnsi="Arial" w:cs="Arial"/>
          <w:bCs/>
        </w:rPr>
        <w:t xml:space="preserve">ia de marketing é validada como um bom plano. Ele é usado para concretizar, a imaginação e </w:t>
      </w:r>
      <w:del w:id="163" w:author="Pedro Cardoso" w:date="2015-06-08T21:05:00Z">
        <w:r w:rsidDel="003D7DA2">
          <w:rPr>
            <w:rFonts w:ascii="Arial" w:hAnsi="Arial" w:cs="Arial"/>
            <w:bCs/>
          </w:rPr>
          <w:delText>inovação.</w:delText>
        </w:r>
      </w:del>
      <w:ins w:id="164" w:author="Pedro Cardoso" w:date="2015-06-08T21:05:00Z">
        <w:r w:rsidR="003D7DA2">
          <w:rPr>
            <w:rFonts w:ascii="Arial" w:hAnsi="Arial" w:cs="Arial"/>
            <w:bCs/>
          </w:rPr>
          <w:t>inovação. ”</w:t>
        </w:r>
        <w:r w:rsidR="00227973">
          <w:rPr>
            <w:rFonts w:ascii="Arial" w:hAnsi="Arial" w:cs="Arial"/>
            <w:bCs/>
          </w:rPr>
          <w:t>.</w:t>
        </w:r>
      </w:ins>
    </w:p>
    <w:p w14:paraId="001D5415" w14:textId="77777777" w:rsidR="00A95B87" w:rsidRPr="00015BF1" w:rsidRDefault="00A95B87" w:rsidP="00E57E57">
      <w:pPr>
        <w:spacing w:line="360" w:lineRule="auto"/>
        <w:ind w:firstLine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Costa (2003 p.184), nesta mesma linha de considerações aponta também as vantagens de um plano de marketing: </w:t>
      </w:r>
    </w:p>
    <w:p w14:paraId="002F63ED" w14:textId="3664A953" w:rsidR="00F55C30" w:rsidRDefault="00A95B87" w:rsidP="00D900A4">
      <w:pPr>
        <w:spacing w:line="360" w:lineRule="auto"/>
        <w:ind w:left="2268"/>
        <w:jc w:val="both"/>
        <w:rPr>
          <w:rFonts w:ascii="Arial" w:hAnsi="Arial" w:cs="Arial"/>
          <w:bCs/>
          <w:sz w:val="20"/>
          <w:szCs w:val="20"/>
        </w:rPr>
      </w:pPr>
      <w:r w:rsidRPr="00F55C30">
        <w:rPr>
          <w:rFonts w:ascii="Arial" w:hAnsi="Arial" w:cs="Arial"/>
          <w:bCs/>
          <w:sz w:val="20"/>
          <w:szCs w:val="20"/>
        </w:rPr>
        <w:t xml:space="preserve">Um plano de marketing pode ajudar muito um administrador porque tem uma estrutura formal e assim </w:t>
      </w:r>
      <w:del w:id="165" w:author="Pedro Cardoso" w:date="2015-06-08T21:05:00Z">
        <w:r w:rsidRPr="00F55C30" w:rsidDel="003D7DA2">
          <w:rPr>
            <w:rFonts w:ascii="Arial" w:hAnsi="Arial" w:cs="Arial"/>
            <w:bCs/>
            <w:sz w:val="20"/>
            <w:szCs w:val="20"/>
          </w:rPr>
          <w:delText>alem</w:delText>
        </w:r>
      </w:del>
      <w:ins w:id="166" w:author="Pedro Cardoso" w:date="2015-06-08T21:05:00Z">
        <w:r w:rsidR="003D7DA2" w:rsidRPr="00F55C30">
          <w:rPr>
            <w:rFonts w:ascii="Arial" w:hAnsi="Arial" w:cs="Arial"/>
            <w:bCs/>
            <w:sz w:val="20"/>
            <w:szCs w:val="20"/>
          </w:rPr>
          <w:t>além</w:t>
        </w:r>
      </w:ins>
      <w:r w:rsidRPr="00F55C30">
        <w:rPr>
          <w:rFonts w:ascii="Arial" w:hAnsi="Arial" w:cs="Arial"/>
          <w:bCs/>
          <w:sz w:val="20"/>
          <w:szCs w:val="20"/>
        </w:rPr>
        <w:t xml:space="preserve"> de ser escrito, proporciona condições para um análise cuidadosa, disciplina o pensamento define claramente os objetivos, explicita responsabilidades de execução e enfatiza fatores chaves para o sucesso.</w:t>
      </w:r>
    </w:p>
    <w:p w14:paraId="35193AB7" w14:textId="77777777" w:rsidR="00E57E57" w:rsidRPr="00E57E57" w:rsidRDefault="00E57E57" w:rsidP="00E57E57">
      <w:pPr>
        <w:ind w:left="2268"/>
        <w:jc w:val="both"/>
        <w:rPr>
          <w:rFonts w:ascii="Arial" w:hAnsi="Arial" w:cs="Arial"/>
          <w:bCs/>
          <w:sz w:val="20"/>
          <w:szCs w:val="20"/>
        </w:rPr>
      </w:pPr>
    </w:p>
    <w:p w14:paraId="23EE4880" w14:textId="77777777" w:rsidR="00A95B87" w:rsidRDefault="00666B5C" w:rsidP="00F55C30">
      <w:pPr>
        <w:pStyle w:val="Heading2"/>
        <w:ind w:firstLine="708"/>
        <w:jc w:val="both"/>
        <w:rPr>
          <w:rFonts w:ascii="Arial" w:hAnsi="Arial" w:cs="Arial"/>
          <w:color w:val="auto"/>
          <w:sz w:val="24"/>
          <w:szCs w:val="24"/>
        </w:rPr>
      </w:pPr>
      <w:bookmarkStart w:id="167" w:name="_Toc421479276"/>
      <w:r w:rsidRPr="00545024">
        <w:rPr>
          <w:rFonts w:ascii="Arial" w:hAnsi="Arial" w:cs="Arial"/>
          <w:color w:val="auto"/>
          <w:sz w:val="24"/>
          <w:szCs w:val="24"/>
        </w:rPr>
        <w:t>2</w:t>
      </w:r>
      <w:r w:rsidR="00A95B87" w:rsidRPr="00545024">
        <w:rPr>
          <w:rFonts w:ascii="Arial" w:hAnsi="Arial" w:cs="Arial"/>
          <w:color w:val="auto"/>
          <w:sz w:val="24"/>
          <w:szCs w:val="24"/>
        </w:rPr>
        <w:t>.3 Estrutura do Plano de Marketing</w:t>
      </w:r>
      <w:bookmarkEnd w:id="167"/>
    </w:p>
    <w:p w14:paraId="07601601" w14:textId="77777777" w:rsidR="00F55C30" w:rsidRPr="00F55C30" w:rsidRDefault="00F55C30" w:rsidP="00F55C30"/>
    <w:p w14:paraId="0C38E8BD" w14:textId="77777777" w:rsidR="00A95B87" w:rsidRPr="00D83EF8" w:rsidRDefault="00A95B87" w:rsidP="00E57E57">
      <w:pPr>
        <w:spacing w:line="360" w:lineRule="auto"/>
        <w:ind w:firstLine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Segundo Westwood (1996 p.12) o planejamento de marketing é usado para descrever os métodos de aplicação dos recursos de marketing para se atingir os objetivos do marketing. É usado também para segmentar os </w:t>
      </w:r>
      <w:r w:rsidRPr="003D7DA2">
        <w:rPr>
          <w:rFonts w:ascii="Arial" w:hAnsi="Arial" w:cs="Arial"/>
          <w:bCs/>
          <w:highlight w:val="yellow"/>
          <w:rPrChange w:id="168" w:author="Pedro Cardoso" w:date="2015-06-08T21:06:00Z">
            <w:rPr>
              <w:rFonts w:ascii="Arial" w:hAnsi="Arial" w:cs="Arial"/>
              <w:bCs/>
            </w:rPr>
          </w:rPrChange>
        </w:rPr>
        <w:t>mercados</w:t>
      </w:r>
      <w:r>
        <w:rPr>
          <w:rFonts w:ascii="Arial" w:hAnsi="Arial" w:cs="Arial"/>
          <w:bCs/>
        </w:rPr>
        <w:t xml:space="preserve">, identificar a posição de </w:t>
      </w:r>
      <w:r w:rsidRPr="003D7DA2">
        <w:rPr>
          <w:rFonts w:ascii="Arial" w:hAnsi="Arial" w:cs="Arial"/>
          <w:bCs/>
          <w:highlight w:val="yellow"/>
          <w:rPrChange w:id="169" w:author="Pedro Cardoso" w:date="2015-06-08T21:06:00Z">
            <w:rPr>
              <w:rFonts w:ascii="Arial" w:hAnsi="Arial" w:cs="Arial"/>
              <w:bCs/>
            </w:rPr>
          </w:rPrChange>
        </w:rPr>
        <w:t>mercado</w:t>
      </w:r>
      <w:r>
        <w:rPr>
          <w:rFonts w:ascii="Arial" w:hAnsi="Arial" w:cs="Arial"/>
          <w:bCs/>
        </w:rPr>
        <w:t xml:space="preserve">, prever o tamanho do </w:t>
      </w:r>
      <w:commentRangeStart w:id="170"/>
      <w:r w:rsidRPr="003D7DA2">
        <w:rPr>
          <w:rFonts w:ascii="Arial" w:hAnsi="Arial" w:cs="Arial"/>
          <w:bCs/>
          <w:highlight w:val="yellow"/>
          <w:rPrChange w:id="171" w:author="Pedro Cardoso" w:date="2015-06-08T21:06:00Z">
            <w:rPr>
              <w:rFonts w:ascii="Arial" w:hAnsi="Arial" w:cs="Arial"/>
              <w:bCs/>
            </w:rPr>
          </w:rPrChange>
        </w:rPr>
        <w:t xml:space="preserve">mercado </w:t>
      </w:r>
      <w:commentRangeEnd w:id="170"/>
      <w:r w:rsidR="003D7DA2" w:rsidRPr="003D7DA2">
        <w:rPr>
          <w:rStyle w:val="CommentReference"/>
          <w:highlight w:val="yellow"/>
          <w:rPrChange w:id="172" w:author="Pedro Cardoso" w:date="2015-06-08T21:06:00Z">
            <w:rPr>
              <w:rStyle w:val="CommentReference"/>
            </w:rPr>
          </w:rPrChange>
        </w:rPr>
        <w:commentReference w:id="170"/>
      </w:r>
      <w:r>
        <w:rPr>
          <w:rFonts w:ascii="Arial" w:hAnsi="Arial" w:cs="Arial"/>
          <w:bCs/>
        </w:rPr>
        <w:t xml:space="preserve">e planejar uma participação viável no </w:t>
      </w:r>
      <w:r w:rsidRPr="003D7DA2">
        <w:rPr>
          <w:rFonts w:ascii="Arial" w:hAnsi="Arial" w:cs="Arial"/>
          <w:bCs/>
          <w:highlight w:val="yellow"/>
          <w:rPrChange w:id="173" w:author="Pedro Cardoso" w:date="2015-06-08T21:06:00Z">
            <w:rPr>
              <w:rFonts w:ascii="Arial" w:hAnsi="Arial" w:cs="Arial"/>
              <w:bCs/>
            </w:rPr>
          </w:rPrChange>
        </w:rPr>
        <w:t>mercado</w:t>
      </w:r>
      <w:r>
        <w:rPr>
          <w:rFonts w:ascii="Arial" w:hAnsi="Arial" w:cs="Arial"/>
          <w:bCs/>
        </w:rPr>
        <w:t xml:space="preserve"> dent</w:t>
      </w:r>
      <w:r w:rsidR="00E57E57">
        <w:rPr>
          <w:rFonts w:ascii="Arial" w:hAnsi="Arial" w:cs="Arial"/>
          <w:bCs/>
        </w:rPr>
        <w:t xml:space="preserve">ro de cada segmento de </w:t>
      </w:r>
      <w:r w:rsidR="00E57E57" w:rsidRPr="003D7DA2">
        <w:rPr>
          <w:rFonts w:ascii="Arial" w:hAnsi="Arial" w:cs="Arial"/>
          <w:bCs/>
          <w:highlight w:val="yellow"/>
          <w:rPrChange w:id="174" w:author="Pedro Cardoso" w:date="2015-06-08T21:06:00Z">
            <w:rPr>
              <w:rFonts w:ascii="Arial" w:hAnsi="Arial" w:cs="Arial"/>
              <w:bCs/>
            </w:rPr>
          </w:rPrChange>
        </w:rPr>
        <w:t>mercado</w:t>
      </w:r>
      <w:r w:rsidR="00E57E57">
        <w:rPr>
          <w:rFonts w:ascii="Arial" w:hAnsi="Arial" w:cs="Arial"/>
          <w:bCs/>
        </w:rPr>
        <w:t>.</w:t>
      </w:r>
    </w:p>
    <w:p w14:paraId="7E45579C" w14:textId="2579C5D2" w:rsidR="00A95B87" w:rsidRDefault="00A95B87" w:rsidP="00E57E57">
      <w:pPr>
        <w:spacing w:line="360" w:lineRule="auto"/>
        <w:ind w:firstLine="360"/>
        <w:jc w:val="both"/>
        <w:rPr>
          <w:rFonts w:ascii="Arial" w:hAnsi="Arial" w:cs="Arial"/>
          <w:bCs/>
        </w:rPr>
      </w:pPr>
      <w:r w:rsidRPr="00D83EF8">
        <w:rPr>
          <w:rFonts w:ascii="Arial" w:hAnsi="Arial" w:cs="Arial"/>
          <w:bCs/>
        </w:rPr>
        <w:t xml:space="preserve">Tendo como principal </w:t>
      </w:r>
      <w:del w:id="175" w:author="Pedro Cardoso" w:date="2015-06-08T21:06:00Z">
        <w:r w:rsidRPr="00D83EF8" w:rsidDel="003D7DA2">
          <w:rPr>
            <w:rFonts w:ascii="Arial" w:hAnsi="Arial" w:cs="Arial"/>
            <w:bCs/>
          </w:rPr>
          <w:delText>referencia</w:delText>
        </w:r>
      </w:del>
      <w:ins w:id="176" w:author="Pedro Cardoso" w:date="2015-06-08T21:06:00Z">
        <w:r w:rsidR="003D7DA2" w:rsidRPr="00D83EF8">
          <w:rPr>
            <w:rFonts w:ascii="Arial" w:hAnsi="Arial" w:cs="Arial"/>
            <w:bCs/>
          </w:rPr>
          <w:t>referência</w:t>
        </w:r>
      </w:ins>
      <w:r w:rsidRPr="00D83EF8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para a estruturação do Plano de Marketing </w:t>
      </w:r>
      <w:r w:rsidRPr="00D83EF8">
        <w:rPr>
          <w:rFonts w:ascii="Arial" w:hAnsi="Arial" w:cs="Arial"/>
          <w:bCs/>
        </w:rPr>
        <w:t>o livro de Westwood publicado em 1996</w:t>
      </w:r>
      <w:r w:rsidRPr="00015BF1">
        <w:rPr>
          <w:rFonts w:ascii="Arial" w:hAnsi="Arial" w:cs="Arial"/>
          <w:bCs/>
        </w:rPr>
        <w:t>,</w:t>
      </w:r>
      <w:r>
        <w:rPr>
          <w:rFonts w:ascii="Arial" w:hAnsi="Arial" w:cs="Arial"/>
          <w:bCs/>
        </w:rPr>
        <w:t xml:space="preserve"> o estudo de como desenvolver um plano de marketing para a empresa Classe A Coberturas e Decorações, terá o seguinte planejamento:</w:t>
      </w:r>
    </w:p>
    <w:p w14:paraId="453F0607" w14:textId="77777777" w:rsidR="00A95B87" w:rsidRDefault="00A95B87" w:rsidP="00A95B8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 realização de pesquisa de marketing dentro e fora da empresa</w:t>
      </w:r>
    </w:p>
    <w:p w14:paraId="1DD710A3" w14:textId="77777777" w:rsidR="00A95B87" w:rsidRDefault="00A95B87" w:rsidP="00A95B8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Dar atenção as potencialidades e fragilidades da empresa</w:t>
      </w:r>
    </w:p>
    <w:p w14:paraId="5EA60BBD" w14:textId="77777777" w:rsidR="00A95B87" w:rsidRPr="00DC7553" w:rsidRDefault="00A95B87" w:rsidP="00DC755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Cs/>
        </w:rPr>
      </w:pPr>
      <w:commentRangeStart w:id="177"/>
      <w:r>
        <w:rPr>
          <w:rFonts w:ascii="Arial" w:hAnsi="Arial" w:cs="Arial"/>
          <w:bCs/>
        </w:rPr>
        <w:t>Fazer suposições</w:t>
      </w:r>
      <w:commentRangeEnd w:id="177"/>
      <w:r w:rsidR="003D7DA2">
        <w:rPr>
          <w:rStyle w:val="CommentReference"/>
        </w:rPr>
        <w:commentReference w:id="177"/>
      </w:r>
    </w:p>
    <w:p w14:paraId="231D394A" w14:textId="77777777" w:rsidR="00A95B87" w:rsidRDefault="00A95B87" w:rsidP="00A95B8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Estabelecer objetivos de marketing</w:t>
      </w:r>
    </w:p>
    <w:p w14:paraId="332B8761" w14:textId="77777777" w:rsidR="00A95B87" w:rsidRDefault="00A95B87" w:rsidP="00A95B8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Gerar estratégias de marketing</w:t>
      </w:r>
    </w:p>
    <w:p w14:paraId="27F55042" w14:textId="77777777" w:rsidR="00A95B87" w:rsidRDefault="00A95B87" w:rsidP="00A95B8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Definir programas</w:t>
      </w:r>
    </w:p>
    <w:p w14:paraId="0914BA6A" w14:textId="77777777" w:rsidR="00A95B87" w:rsidRDefault="00A95B87" w:rsidP="00A95B8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Determinar orçamentos</w:t>
      </w:r>
    </w:p>
    <w:p w14:paraId="7B401E17" w14:textId="77777777" w:rsidR="00A95B87" w:rsidRDefault="00A95B87" w:rsidP="00A95B8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Rever os resultados e revisar os objetivos, estratégias ou programas</w:t>
      </w:r>
    </w:p>
    <w:p w14:paraId="65CF514A" w14:textId="77777777" w:rsidR="00A95B87" w:rsidRDefault="00A95B87" w:rsidP="00A95B87">
      <w:pPr>
        <w:spacing w:line="360" w:lineRule="auto"/>
        <w:jc w:val="both"/>
        <w:rPr>
          <w:rFonts w:ascii="Arial" w:hAnsi="Arial" w:cs="Arial"/>
          <w:bCs/>
        </w:rPr>
      </w:pPr>
    </w:p>
    <w:p w14:paraId="5D6E6450" w14:textId="77777777" w:rsidR="00A95B87" w:rsidRDefault="00A95B87" w:rsidP="00A95B87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1. </w:t>
      </w:r>
      <w:r w:rsidRPr="00405E4A">
        <w:rPr>
          <w:rFonts w:ascii="Arial" w:hAnsi="Arial" w:cs="Arial"/>
          <w:bCs/>
        </w:rPr>
        <w:t>A realização de pesquisa de marketing dentro e fora da empresa</w:t>
      </w:r>
    </w:p>
    <w:p w14:paraId="6F0B487F" w14:textId="7F2C4897" w:rsidR="00A95B87" w:rsidRDefault="00A95B87" w:rsidP="00DC7553">
      <w:pPr>
        <w:spacing w:line="360" w:lineRule="auto"/>
        <w:ind w:firstLine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 pesquisa será realizada nos próprios mercados e depois a informação coletada </w:t>
      </w:r>
      <w:del w:id="178" w:author="Pedro Cardoso" w:date="2015-06-08T21:07:00Z">
        <w:r w:rsidDel="003D7DA2">
          <w:rPr>
            <w:rFonts w:ascii="Arial" w:hAnsi="Arial" w:cs="Arial"/>
            <w:bCs/>
          </w:rPr>
          <w:delText>é</w:delText>
        </w:r>
      </w:del>
      <w:ins w:id="179" w:author="Pedro Cardoso" w:date="2015-06-08T21:07:00Z">
        <w:r w:rsidR="003D7DA2">
          <w:rPr>
            <w:rFonts w:ascii="Arial" w:hAnsi="Arial" w:cs="Arial"/>
            <w:bCs/>
          </w:rPr>
          <w:t>ser</w:t>
        </w:r>
      </w:ins>
      <w:ins w:id="180" w:author="Pedro Cardoso" w:date="2015-06-08T21:08:00Z">
        <w:r w:rsidR="003D7DA2">
          <w:rPr>
            <w:rFonts w:ascii="Arial" w:hAnsi="Arial" w:cs="Arial"/>
            <w:bCs/>
          </w:rPr>
          <w:t>á</w:t>
        </w:r>
      </w:ins>
      <w:r>
        <w:rPr>
          <w:rFonts w:ascii="Arial" w:hAnsi="Arial" w:cs="Arial"/>
          <w:bCs/>
        </w:rPr>
        <w:t xml:space="preserve"> analisada no contexto de marketing dos produtos. Essa é a informação chave referente as companhias, industrias, e áreas em que o produto está sendo vendido, bem como a informação dos clientes e seus concorrentes. </w:t>
      </w:r>
      <w:del w:id="181" w:author="Pedro Cardoso" w:date="2015-06-08T21:08:00Z">
        <w:r w:rsidDel="003D7DA2">
          <w:rPr>
            <w:rFonts w:ascii="Arial" w:hAnsi="Arial" w:cs="Arial"/>
            <w:bCs/>
          </w:rPr>
          <w:delText>Alem</w:delText>
        </w:r>
      </w:del>
      <w:ins w:id="182" w:author="Pedro Cardoso" w:date="2015-06-08T21:08:00Z">
        <w:r w:rsidR="003D7DA2">
          <w:rPr>
            <w:rFonts w:ascii="Arial" w:hAnsi="Arial" w:cs="Arial"/>
            <w:bCs/>
          </w:rPr>
          <w:t>Além</w:t>
        </w:r>
      </w:ins>
      <w:r>
        <w:rPr>
          <w:rFonts w:ascii="Arial" w:hAnsi="Arial" w:cs="Arial"/>
          <w:bCs/>
        </w:rPr>
        <w:t xml:space="preserve"> disso</w:t>
      </w:r>
      <w:ins w:id="183" w:author="Pedro Cardoso" w:date="2015-06-08T21:08:00Z">
        <w:r w:rsidR="003D7DA2">
          <w:rPr>
            <w:rFonts w:ascii="Arial" w:hAnsi="Arial" w:cs="Arial"/>
            <w:bCs/>
          </w:rPr>
          <w:t>,</w:t>
        </w:r>
      </w:ins>
      <w:r>
        <w:rPr>
          <w:rFonts w:ascii="Arial" w:hAnsi="Arial" w:cs="Arial"/>
          <w:bCs/>
        </w:rPr>
        <w:t xml:space="preserve"> </w:t>
      </w:r>
      <w:r w:rsidRPr="003D7DA2">
        <w:rPr>
          <w:rFonts w:ascii="Arial" w:hAnsi="Arial" w:cs="Arial"/>
          <w:bCs/>
          <w:highlight w:val="yellow"/>
          <w:rPrChange w:id="184" w:author="Pedro Cardoso" w:date="2015-06-08T21:08:00Z">
            <w:rPr>
              <w:rFonts w:ascii="Arial" w:hAnsi="Arial" w:cs="Arial"/>
              <w:bCs/>
            </w:rPr>
          </w:rPrChange>
        </w:rPr>
        <w:t>é necessário</w:t>
      </w:r>
      <w:r>
        <w:rPr>
          <w:rFonts w:ascii="Arial" w:hAnsi="Arial" w:cs="Arial"/>
          <w:bCs/>
        </w:rPr>
        <w:t xml:space="preserve"> também informações sobre o ambiente concorrencial e econômico uma vez que eles afetarão o </w:t>
      </w:r>
      <w:del w:id="185" w:author="Pedro Cardoso" w:date="2015-06-08T21:08:00Z">
        <w:r w:rsidDel="003D7DA2">
          <w:rPr>
            <w:rFonts w:ascii="Arial" w:hAnsi="Arial" w:cs="Arial"/>
            <w:bCs/>
          </w:rPr>
          <w:delText>negocio</w:delText>
        </w:r>
      </w:del>
      <w:ins w:id="186" w:author="Pedro Cardoso" w:date="2015-06-08T21:08:00Z">
        <w:r w:rsidR="003D7DA2">
          <w:rPr>
            <w:rFonts w:ascii="Arial" w:hAnsi="Arial" w:cs="Arial"/>
            <w:bCs/>
          </w:rPr>
          <w:t>negócio</w:t>
        </w:r>
      </w:ins>
      <w:r>
        <w:rPr>
          <w:rFonts w:ascii="Arial" w:hAnsi="Arial" w:cs="Arial"/>
          <w:bCs/>
        </w:rPr>
        <w:t xml:space="preserve"> da empresa. Fatores econômicos tais como: taxa de inflação e taxa de cambio passada, presente e previstas das áreas cobertos pelo plano. Também </w:t>
      </w:r>
      <w:commentRangeStart w:id="187"/>
      <w:r w:rsidRPr="003D7DA2">
        <w:rPr>
          <w:rFonts w:ascii="Arial" w:hAnsi="Arial" w:cs="Arial"/>
          <w:bCs/>
          <w:highlight w:val="yellow"/>
          <w:rPrChange w:id="188" w:author="Pedro Cardoso" w:date="2015-06-08T21:08:00Z">
            <w:rPr>
              <w:rFonts w:ascii="Arial" w:hAnsi="Arial" w:cs="Arial"/>
              <w:bCs/>
            </w:rPr>
          </w:rPrChange>
        </w:rPr>
        <w:t>é necessário</w:t>
      </w:r>
      <w:r>
        <w:rPr>
          <w:rFonts w:ascii="Arial" w:hAnsi="Arial" w:cs="Arial"/>
          <w:bCs/>
        </w:rPr>
        <w:t xml:space="preserve"> </w:t>
      </w:r>
      <w:commentRangeEnd w:id="187"/>
      <w:r w:rsidR="003D7DA2">
        <w:rPr>
          <w:rStyle w:val="CommentReference"/>
        </w:rPr>
        <w:commentReference w:id="187"/>
      </w:r>
      <w:r>
        <w:rPr>
          <w:rFonts w:ascii="Arial" w:hAnsi="Arial" w:cs="Arial"/>
          <w:bCs/>
        </w:rPr>
        <w:t xml:space="preserve">a inclusão de fatores políticos, fiscais, ambientais, sociais, culturais que podem afetar o </w:t>
      </w:r>
      <w:del w:id="189" w:author="Pedro Cardoso" w:date="2015-06-08T21:09:00Z">
        <w:r w:rsidDel="003D7DA2">
          <w:rPr>
            <w:rFonts w:ascii="Arial" w:hAnsi="Arial" w:cs="Arial"/>
            <w:bCs/>
          </w:rPr>
          <w:delText>negocio</w:delText>
        </w:r>
      </w:del>
      <w:ins w:id="190" w:author="Pedro Cardoso" w:date="2015-06-08T21:09:00Z">
        <w:r w:rsidR="003D7DA2">
          <w:rPr>
            <w:rFonts w:ascii="Arial" w:hAnsi="Arial" w:cs="Arial"/>
            <w:bCs/>
          </w:rPr>
          <w:t>negócio</w:t>
        </w:r>
      </w:ins>
      <w:r>
        <w:rPr>
          <w:rFonts w:ascii="Arial" w:hAnsi="Arial" w:cs="Arial"/>
          <w:bCs/>
        </w:rPr>
        <w:t xml:space="preserve">. </w:t>
      </w:r>
    </w:p>
    <w:p w14:paraId="1EE91E82" w14:textId="7A2CF9AE" w:rsidR="00A95B87" w:rsidRDefault="00A95B87" w:rsidP="00DC7553">
      <w:pPr>
        <w:spacing w:line="360" w:lineRule="auto"/>
        <w:ind w:firstLine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Referente a pesquisa de marketing interna</w:t>
      </w:r>
      <w:ins w:id="191" w:author="Pedro Cardoso" w:date="2015-06-08T21:09:00Z">
        <w:r w:rsidR="000B7955">
          <w:rPr>
            <w:rFonts w:ascii="Arial" w:hAnsi="Arial" w:cs="Arial"/>
            <w:bCs/>
          </w:rPr>
          <w:t>,</w:t>
        </w:r>
      </w:ins>
      <w:r>
        <w:rPr>
          <w:rFonts w:ascii="Arial" w:hAnsi="Arial" w:cs="Arial"/>
          <w:bCs/>
        </w:rPr>
        <w:t xml:space="preserve"> é importante ressaltar a informação histórica disponível dentro da empresa. Essa informação </w:t>
      </w:r>
      <w:del w:id="192" w:author="Pedro Cardoso" w:date="2015-06-08T21:09:00Z">
        <w:r w:rsidDel="000B7955">
          <w:rPr>
            <w:rFonts w:ascii="Arial" w:hAnsi="Arial" w:cs="Arial"/>
            <w:bCs/>
          </w:rPr>
          <w:delText xml:space="preserve">serão </w:delText>
        </w:r>
      </w:del>
      <w:ins w:id="193" w:author="Pedro Cardoso" w:date="2015-06-08T21:09:00Z">
        <w:r w:rsidR="000B7955">
          <w:rPr>
            <w:rFonts w:ascii="Arial" w:hAnsi="Arial" w:cs="Arial"/>
            <w:bCs/>
          </w:rPr>
          <w:t>são</w:t>
        </w:r>
        <w:r w:rsidR="000B7955">
          <w:rPr>
            <w:rFonts w:ascii="Arial" w:hAnsi="Arial" w:cs="Arial"/>
            <w:bCs/>
          </w:rPr>
          <w:t xml:space="preserve"> </w:t>
        </w:r>
      </w:ins>
      <w:r>
        <w:rPr>
          <w:rFonts w:ascii="Arial" w:hAnsi="Arial" w:cs="Arial"/>
          <w:bCs/>
        </w:rPr>
        <w:t xml:space="preserve">os dados de venda/ pedidos e margem/ lucros relativos especificamente aos produtos e áreas cobertas pelo plano. Também é </w:t>
      </w:r>
      <w:r w:rsidR="00DC7553">
        <w:rPr>
          <w:rFonts w:ascii="Arial" w:hAnsi="Arial" w:cs="Arial"/>
          <w:bCs/>
        </w:rPr>
        <w:t>necessária</w:t>
      </w:r>
      <w:r>
        <w:rPr>
          <w:rFonts w:ascii="Arial" w:hAnsi="Arial" w:cs="Arial"/>
          <w:bCs/>
        </w:rPr>
        <w:t xml:space="preserve"> a inclusão de um estudo detalhado do composto de marketing na </w:t>
      </w:r>
      <w:r w:rsidRPr="00950550">
        <w:rPr>
          <w:rFonts w:ascii="Arial" w:hAnsi="Arial" w:cs="Arial"/>
          <w:bCs/>
          <w:highlight w:val="yellow"/>
          <w:rPrChange w:id="194" w:author="Pedro Cardoso" w:date="2015-06-08T21:10:00Z">
            <w:rPr>
              <w:rFonts w:ascii="Arial" w:hAnsi="Arial" w:cs="Arial"/>
              <w:bCs/>
            </w:rPr>
          </w:rPrChange>
        </w:rPr>
        <w:t>companhia</w:t>
      </w:r>
      <w:r>
        <w:rPr>
          <w:rFonts w:ascii="Arial" w:hAnsi="Arial" w:cs="Arial"/>
          <w:bCs/>
        </w:rPr>
        <w:t xml:space="preserve">: seus produtos/serviços, preços, promoção e distribuição tanto quanto o exame da organização de marketing da </w:t>
      </w:r>
      <w:commentRangeStart w:id="195"/>
      <w:r w:rsidRPr="00950550">
        <w:rPr>
          <w:rFonts w:ascii="Arial" w:hAnsi="Arial" w:cs="Arial"/>
          <w:bCs/>
          <w:highlight w:val="yellow"/>
          <w:rPrChange w:id="196" w:author="Pedro Cardoso" w:date="2015-06-08T21:10:00Z">
            <w:rPr>
              <w:rFonts w:ascii="Arial" w:hAnsi="Arial" w:cs="Arial"/>
              <w:bCs/>
            </w:rPr>
          </w:rPrChange>
        </w:rPr>
        <w:t>companhia</w:t>
      </w:r>
      <w:ins w:id="197" w:author="Pedro Cardoso" w:date="2015-06-08T21:10:00Z">
        <w:r w:rsidR="00950550">
          <w:rPr>
            <w:rFonts w:ascii="Arial" w:hAnsi="Arial" w:cs="Arial"/>
            <w:bCs/>
          </w:rPr>
          <w:t>,</w:t>
        </w:r>
      </w:ins>
      <w:r>
        <w:rPr>
          <w:rFonts w:ascii="Arial" w:hAnsi="Arial" w:cs="Arial"/>
          <w:bCs/>
        </w:rPr>
        <w:t xml:space="preserve"> </w:t>
      </w:r>
      <w:commentRangeEnd w:id="195"/>
      <w:r w:rsidR="00950550">
        <w:rPr>
          <w:rStyle w:val="CommentReference"/>
        </w:rPr>
        <w:commentReference w:id="195"/>
      </w:r>
      <w:r>
        <w:rPr>
          <w:rFonts w:ascii="Arial" w:hAnsi="Arial" w:cs="Arial"/>
          <w:bCs/>
        </w:rPr>
        <w:t xml:space="preserve">atendimento de vendas e </w:t>
      </w:r>
      <w:del w:id="198" w:author="Pedro Cardoso" w:date="2015-06-08T21:10:00Z">
        <w:r w:rsidDel="00950550">
          <w:rPr>
            <w:rFonts w:ascii="Arial" w:hAnsi="Arial" w:cs="Arial"/>
            <w:bCs/>
          </w:rPr>
          <w:delText xml:space="preserve">pós </w:delText>
        </w:r>
      </w:del>
      <w:ins w:id="199" w:author="Pedro Cardoso" w:date="2015-06-08T21:10:00Z">
        <w:r w:rsidR="00950550">
          <w:rPr>
            <w:rFonts w:ascii="Arial" w:hAnsi="Arial" w:cs="Arial"/>
            <w:bCs/>
          </w:rPr>
          <w:t>pós</w:t>
        </w:r>
        <w:r w:rsidR="00950550">
          <w:rPr>
            <w:rFonts w:ascii="Arial" w:hAnsi="Arial" w:cs="Arial"/>
            <w:bCs/>
          </w:rPr>
          <w:t>-</w:t>
        </w:r>
      </w:ins>
      <w:r>
        <w:rPr>
          <w:rFonts w:ascii="Arial" w:hAnsi="Arial" w:cs="Arial"/>
          <w:bCs/>
        </w:rPr>
        <w:t>vendas, sistema de pesquisa de marketing, objetivo e estratégia de marketing atuais, sistema de planejamento e controle.</w:t>
      </w:r>
    </w:p>
    <w:p w14:paraId="70442A21" w14:textId="77777777" w:rsidR="00A95B87" w:rsidRDefault="00A95B87" w:rsidP="00A95B87">
      <w:pPr>
        <w:spacing w:line="360" w:lineRule="auto"/>
        <w:jc w:val="both"/>
        <w:rPr>
          <w:rFonts w:ascii="Arial" w:hAnsi="Arial" w:cs="Arial"/>
          <w:bCs/>
        </w:rPr>
      </w:pPr>
    </w:p>
    <w:p w14:paraId="02112A14" w14:textId="77777777" w:rsidR="00A95B87" w:rsidRDefault="00A95B87" w:rsidP="00A95B87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2.</w:t>
      </w:r>
      <w:r w:rsidRPr="00A308D6">
        <w:rPr>
          <w:rFonts w:ascii="Arial" w:hAnsi="Arial" w:cs="Arial"/>
          <w:bCs/>
        </w:rPr>
        <w:t xml:space="preserve"> Dar atenção as potencialidades e fragilidades da empresa</w:t>
      </w:r>
    </w:p>
    <w:p w14:paraId="6787FEEE" w14:textId="6CBE4F8D" w:rsidR="00A95B87" w:rsidRDefault="00A95B87" w:rsidP="00DC7553">
      <w:pPr>
        <w:spacing w:line="360" w:lineRule="auto"/>
        <w:ind w:firstLine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Quando todas as informações e opiniões tiverem sito coletadas pela pesquisa de marketing, o material precisa ser analisado e apresentado de forma que ajude a tomar as melhores decisões será feita então uma análise PFOA. A </w:t>
      </w:r>
      <w:del w:id="200" w:author="Pedro Cardoso" w:date="2015-06-08T21:10:00Z">
        <w:r w:rsidDel="00950550">
          <w:rPr>
            <w:rFonts w:ascii="Arial" w:hAnsi="Arial" w:cs="Arial"/>
            <w:bCs/>
          </w:rPr>
          <w:delText>analise</w:delText>
        </w:r>
      </w:del>
      <w:ins w:id="201" w:author="Pedro Cardoso" w:date="2015-06-08T21:10:00Z">
        <w:r w:rsidR="00950550">
          <w:rPr>
            <w:rFonts w:ascii="Arial" w:hAnsi="Arial" w:cs="Arial"/>
            <w:bCs/>
          </w:rPr>
          <w:t>análise</w:t>
        </w:r>
      </w:ins>
      <w:r>
        <w:rPr>
          <w:rFonts w:ascii="Arial" w:hAnsi="Arial" w:cs="Arial"/>
          <w:bCs/>
        </w:rPr>
        <w:t xml:space="preserve"> PFOA </w:t>
      </w:r>
      <w:del w:id="202" w:author="Pedro Cardoso" w:date="2015-06-08T21:11:00Z">
        <w:r w:rsidDel="00950550">
          <w:rPr>
            <w:rFonts w:ascii="Arial" w:hAnsi="Arial" w:cs="Arial"/>
            <w:bCs/>
          </w:rPr>
          <w:delText xml:space="preserve">significa </w:delText>
        </w:r>
      </w:del>
      <w:ins w:id="203" w:author="Pedro Cardoso" w:date="2015-06-08T21:11:00Z">
        <w:r w:rsidR="00950550">
          <w:rPr>
            <w:rFonts w:ascii="Arial" w:hAnsi="Arial" w:cs="Arial"/>
            <w:bCs/>
          </w:rPr>
          <w:t>descreve as</w:t>
        </w:r>
        <w:r w:rsidR="00950550">
          <w:rPr>
            <w:rFonts w:ascii="Arial" w:hAnsi="Arial" w:cs="Arial"/>
            <w:bCs/>
          </w:rPr>
          <w:t xml:space="preserve"> </w:t>
        </w:r>
      </w:ins>
      <w:r>
        <w:rPr>
          <w:rFonts w:ascii="Arial" w:hAnsi="Arial" w:cs="Arial"/>
          <w:bCs/>
        </w:rPr>
        <w:t xml:space="preserve">Potencialidades e Fragilidades </w:t>
      </w:r>
      <w:ins w:id="204" w:author="Pedro Cardoso" w:date="2015-06-08T21:11:00Z">
        <w:r w:rsidR="00950550">
          <w:rPr>
            <w:rFonts w:ascii="Arial" w:hAnsi="Arial" w:cs="Arial"/>
            <w:bCs/>
          </w:rPr>
          <w:t xml:space="preserve">de uma empresa </w:t>
        </w:r>
      </w:ins>
      <w:ins w:id="205" w:author="Pedro Cardoso" w:date="2015-06-08T21:12:00Z">
        <w:r w:rsidR="00950550">
          <w:rPr>
            <w:rFonts w:ascii="Arial" w:hAnsi="Arial" w:cs="Arial"/>
            <w:bCs/>
          </w:rPr>
          <w:t xml:space="preserve">levando em conta como </w:t>
        </w:r>
      </w:ins>
      <w:del w:id="206" w:author="Pedro Cardoso" w:date="2015-06-08T21:11:00Z">
        <w:r w:rsidDel="00950550">
          <w:rPr>
            <w:rFonts w:ascii="Arial" w:hAnsi="Arial" w:cs="Arial"/>
            <w:bCs/>
          </w:rPr>
          <w:delText xml:space="preserve">quando </w:delText>
        </w:r>
      </w:del>
      <w:r>
        <w:rPr>
          <w:rFonts w:ascii="Arial" w:hAnsi="Arial" w:cs="Arial"/>
          <w:bCs/>
        </w:rPr>
        <w:t>elas se relacionam as</w:t>
      </w:r>
      <w:ins w:id="207" w:author="Pedro Cardoso" w:date="2015-06-08T21:12:00Z">
        <w:r w:rsidR="00950550">
          <w:rPr>
            <w:rFonts w:ascii="Arial" w:hAnsi="Arial" w:cs="Arial"/>
            <w:bCs/>
          </w:rPr>
          <w:t xml:space="preserve"> </w:t>
        </w:r>
      </w:ins>
      <w:del w:id="208" w:author="Pedro Cardoso" w:date="2015-06-08T21:12:00Z">
        <w:r w:rsidDel="00950550">
          <w:rPr>
            <w:rFonts w:ascii="Arial" w:hAnsi="Arial" w:cs="Arial"/>
            <w:bCs/>
          </w:rPr>
          <w:delText xml:space="preserve"> nossas </w:delText>
        </w:r>
      </w:del>
      <w:r>
        <w:rPr>
          <w:rFonts w:ascii="Arial" w:hAnsi="Arial" w:cs="Arial"/>
          <w:bCs/>
        </w:rPr>
        <w:t xml:space="preserve">Oportunidades e Ameaças </w:t>
      </w:r>
      <w:ins w:id="209" w:author="Pedro Cardoso" w:date="2015-06-08T21:12:00Z">
        <w:r w:rsidR="004B3921">
          <w:rPr>
            <w:rFonts w:ascii="Arial" w:hAnsi="Arial" w:cs="Arial"/>
            <w:bCs/>
          </w:rPr>
          <w:t>d</w:t>
        </w:r>
      </w:ins>
      <w:del w:id="210" w:author="Pedro Cardoso" w:date="2015-06-08T21:12:00Z">
        <w:r w:rsidDel="004B3921">
          <w:rPr>
            <w:rFonts w:ascii="Arial" w:hAnsi="Arial" w:cs="Arial"/>
            <w:bCs/>
          </w:rPr>
          <w:delText>n</w:delText>
        </w:r>
      </w:del>
      <w:r>
        <w:rPr>
          <w:rFonts w:ascii="Arial" w:hAnsi="Arial" w:cs="Arial"/>
          <w:bCs/>
        </w:rPr>
        <w:t xml:space="preserve">o mercado. As Potencialidades e Fragilidades relacionam-se a companhia e suas estratégias e como ela se compara com a </w:t>
      </w:r>
      <w:r w:rsidR="00DC7553">
        <w:rPr>
          <w:rFonts w:ascii="Arial" w:hAnsi="Arial" w:cs="Arial"/>
          <w:bCs/>
        </w:rPr>
        <w:t>concorrência</w:t>
      </w:r>
      <w:r>
        <w:rPr>
          <w:rFonts w:ascii="Arial" w:hAnsi="Arial" w:cs="Arial"/>
          <w:bCs/>
        </w:rPr>
        <w:t xml:space="preserve">. As oportunidades e ameaças são apresentadas tanto pelo ambiente de marketing como pela </w:t>
      </w:r>
      <w:r w:rsidR="00DC7553">
        <w:rPr>
          <w:rFonts w:ascii="Arial" w:hAnsi="Arial" w:cs="Arial"/>
          <w:bCs/>
        </w:rPr>
        <w:t>concorrência</w:t>
      </w:r>
      <w:r w:rsidR="00BF1831">
        <w:rPr>
          <w:rFonts w:ascii="Arial" w:hAnsi="Arial" w:cs="Arial"/>
          <w:bCs/>
        </w:rPr>
        <w:t>. A aná</w:t>
      </w:r>
      <w:r>
        <w:rPr>
          <w:rFonts w:ascii="Arial" w:hAnsi="Arial" w:cs="Arial"/>
          <w:bCs/>
        </w:rPr>
        <w:t xml:space="preserve">lise </w:t>
      </w:r>
      <w:r>
        <w:rPr>
          <w:rFonts w:ascii="Arial" w:hAnsi="Arial" w:cs="Arial"/>
          <w:bCs/>
        </w:rPr>
        <w:lastRenderedPageBreak/>
        <w:t>dos dados internos e externo</w:t>
      </w:r>
      <w:r w:rsidR="00BF1831">
        <w:rPr>
          <w:rFonts w:ascii="Arial" w:hAnsi="Arial" w:cs="Arial"/>
          <w:bCs/>
        </w:rPr>
        <w:t>s</w:t>
      </w:r>
      <w:r>
        <w:rPr>
          <w:rFonts w:ascii="Arial" w:hAnsi="Arial" w:cs="Arial"/>
          <w:bCs/>
        </w:rPr>
        <w:t xml:space="preserve"> leva em consideração a organização da companhia, os produtos-chave e os mercados estratégicos.</w:t>
      </w:r>
    </w:p>
    <w:p w14:paraId="674BDD1B" w14:textId="77777777" w:rsidR="00DC7553" w:rsidRDefault="00DC7553" w:rsidP="00DC7553">
      <w:pPr>
        <w:spacing w:line="360" w:lineRule="auto"/>
        <w:ind w:firstLine="708"/>
        <w:jc w:val="both"/>
        <w:rPr>
          <w:rFonts w:ascii="Arial" w:hAnsi="Arial" w:cs="Arial"/>
          <w:bCs/>
        </w:rPr>
      </w:pPr>
    </w:p>
    <w:p w14:paraId="646E542F" w14:textId="77777777" w:rsidR="00A95B87" w:rsidRPr="00A308D6" w:rsidRDefault="00A95B87" w:rsidP="00A95B87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3.</w:t>
      </w:r>
      <w:commentRangeStart w:id="211"/>
      <w:r w:rsidRPr="00A308D6">
        <w:rPr>
          <w:rFonts w:ascii="Arial" w:hAnsi="Arial" w:cs="Arial"/>
          <w:bCs/>
        </w:rPr>
        <w:t>Fazer suposições</w:t>
      </w:r>
      <w:commentRangeEnd w:id="211"/>
      <w:r w:rsidR="00FB3045">
        <w:rPr>
          <w:rStyle w:val="CommentReference"/>
        </w:rPr>
        <w:commentReference w:id="211"/>
      </w:r>
    </w:p>
    <w:p w14:paraId="77A0872E" w14:textId="5AB5A5EA" w:rsidR="00A95B87" w:rsidRDefault="00A95B87" w:rsidP="00DC7553">
      <w:pPr>
        <w:spacing w:line="360" w:lineRule="auto"/>
        <w:ind w:firstLine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 plano</w:t>
      </w:r>
      <w:ins w:id="212" w:author="Pedro Cardoso" w:date="2015-06-08T21:14:00Z">
        <w:r w:rsidR="00C648FF">
          <w:rPr>
            <w:rFonts w:ascii="Arial" w:hAnsi="Arial" w:cs="Arial"/>
            <w:bCs/>
          </w:rPr>
          <w:t xml:space="preserve"> de marketing</w:t>
        </w:r>
      </w:ins>
      <w:r>
        <w:rPr>
          <w:rFonts w:ascii="Arial" w:hAnsi="Arial" w:cs="Arial"/>
          <w:bCs/>
        </w:rPr>
        <w:t xml:space="preserve"> t</w:t>
      </w:r>
      <w:ins w:id="213" w:author="Pedro Cardoso" w:date="2015-06-08T21:14:00Z">
        <w:r w:rsidR="00C648FF">
          <w:rPr>
            <w:rFonts w:ascii="Arial" w:hAnsi="Arial" w:cs="Arial"/>
            <w:bCs/>
          </w:rPr>
          <w:t>ê</w:t>
        </w:r>
      </w:ins>
      <w:del w:id="214" w:author="Pedro Cardoso" w:date="2015-06-08T21:14:00Z">
        <w:r w:rsidDel="00C648FF">
          <w:rPr>
            <w:rFonts w:ascii="Arial" w:hAnsi="Arial" w:cs="Arial"/>
            <w:bCs/>
          </w:rPr>
          <w:delText>e</w:delText>
        </w:r>
      </w:del>
      <w:r>
        <w:rPr>
          <w:rFonts w:ascii="Arial" w:hAnsi="Arial" w:cs="Arial"/>
          <w:bCs/>
        </w:rPr>
        <w:t>m de se basear num conjunto de suposições claramen</w:t>
      </w:r>
      <w:r w:rsidR="00DC7553">
        <w:rPr>
          <w:rFonts w:ascii="Arial" w:hAnsi="Arial" w:cs="Arial"/>
          <w:bCs/>
        </w:rPr>
        <w:t>te entendidas</w:t>
      </w:r>
      <w:ins w:id="215" w:author="Pedro Cardoso" w:date="2015-06-08T21:14:00Z">
        <w:r w:rsidR="00C648FF">
          <w:rPr>
            <w:rFonts w:ascii="Arial" w:hAnsi="Arial" w:cs="Arial"/>
            <w:bCs/>
          </w:rPr>
          <w:t>.</w:t>
        </w:r>
      </w:ins>
      <w:del w:id="216" w:author="Pedro Cardoso" w:date="2015-06-08T21:14:00Z">
        <w:r w:rsidR="00DC7553" w:rsidDel="00C648FF">
          <w:rPr>
            <w:rFonts w:ascii="Arial" w:hAnsi="Arial" w:cs="Arial"/>
            <w:bCs/>
          </w:rPr>
          <w:delText>,</w:delText>
        </w:r>
      </w:del>
      <w:del w:id="217" w:author="Pedro Cardoso" w:date="2015-06-08T21:15:00Z">
        <w:r w:rsidR="00DC7553" w:rsidDel="00C648FF">
          <w:rPr>
            <w:rFonts w:ascii="Arial" w:hAnsi="Arial" w:cs="Arial"/>
            <w:bCs/>
          </w:rPr>
          <w:delText xml:space="preserve"> deve ser em um </w:delText>
        </w:r>
      </w:del>
      <w:ins w:id="218" w:author="Pedro Cardoso" w:date="2015-06-08T21:15:00Z">
        <w:r w:rsidR="00C648FF">
          <w:rPr>
            <w:rFonts w:ascii="Arial" w:hAnsi="Arial" w:cs="Arial"/>
            <w:bCs/>
          </w:rPr>
          <w:t xml:space="preserve"> O </w:t>
        </w:r>
      </w:ins>
      <w:r w:rsidR="00DC7553">
        <w:rPr>
          <w:rFonts w:ascii="Arial" w:hAnsi="Arial" w:cs="Arial"/>
          <w:bCs/>
        </w:rPr>
        <w:t>nú</w:t>
      </w:r>
      <w:r>
        <w:rPr>
          <w:rFonts w:ascii="Arial" w:hAnsi="Arial" w:cs="Arial"/>
          <w:bCs/>
        </w:rPr>
        <w:t xml:space="preserve">mero </w:t>
      </w:r>
      <w:ins w:id="219" w:author="Pedro Cardoso" w:date="2015-06-08T21:15:00Z">
        <w:r w:rsidR="00C648FF">
          <w:rPr>
            <w:rFonts w:ascii="Arial" w:hAnsi="Arial" w:cs="Arial"/>
            <w:bCs/>
          </w:rPr>
          <w:t xml:space="preserve">de suposições deve ser </w:t>
        </w:r>
      </w:ins>
      <w:r>
        <w:rPr>
          <w:rFonts w:ascii="Arial" w:hAnsi="Arial" w:cs="Arial"/>
          <w:bCs/>
        </w:rPr>
        <w:t xml:space="preserve">pequeno e </w:t>
      </w:r>
      <w:ins w:id="220" w:author="Pedro Cardoso" w:date="2015-06-08T21:15:00Z">
        <w:r w:rsidR="00C648FF">
          <w:rPr>
            <w:rFonts w:ascii="Arial" w:hAnsi="Arial" w:cs="Arial"/>
            <w:bCs/>
          </w:rPr>
          <w:t xml:space="preserve">elas </w:t>
        </w:r>
      </w:ins>
      <w:r>
        <w:rPr>
          <w:rFonts w:ascii="Arial" w:hAnsi="Arial" w:cs="Arial"/>
          <w:bCs/>
        </w:rPr>
        <w:t xml:space="preserve">devem relacionar-se apenas </w:t>
      </w:r>
      <w:del w:id="221" w:author="Pedro Cardoso" w:date="2015-06-08T21:15:00Z">
        <w:r w:rsidDel="00C648FF">
          <w:rPr>
            <w:rFonts w:ascii="Arial" w:hAnsi="Arial" w:cs="Arial"/>
            <w:bCs/>
          </w:rPr>
          <w:delText>a</w:delText>
        </w:r>
      </w:del>
      <w:ins w:id="222" w:author="Pedro Cardoso" w:date="2015-06-08T21:15:00Z">
        <w:r w:rsidR="00A32F2B">
          <w:rPr>
            <w:rFonts w:ascii="Arial" w:hAnsi="Arial" w:cs="Arial"/>
            <w:bCs/>
          </w:rPr>
          <w:t>a</w:t>
        </w:r>
      </w:ins>
      <w:del w:id="223" w:author="Pedro Cardoso" w:date="2015-06-08T21:15:00Z">
        <w:r w:rsidDel="00A32F2B">
          <w:rPr>
            <w:rFonts w:ascii="Arial" w:hAnsi="Arial" w:cs="Arial"/>
            <w:bCs/>
          </w:rPr>
          <w:delText>s</w:delText>
        </w:r>
      </w:del>
      <w:r>
        <w:rPr>
          <w:rFonts w:ascii="Arial" w:hAnsi="Arial" w:cs="Arial"/>
          <w:bCs/>
        </w:rPr>
        <w:t xml:space="preserve"> questões fundamentais, como fatores econômicos externos e fatores tecnológicos competitivos.</w:t>
      </w:r>
    </w:p>
    <w:p w14:paraId="646EF66E" w14:textId="77777777" w:rsidR="00DC7553" w:rsidRPr="003E54CE" w:rsidRDefault="00DC7553" w:rsidP="00DC7553">
      <w:pPr>
        <w:spacing w:line="360" w:lineRule="auto"/>
        <w:ind w:firstLine="708"/>
        <w:jc w:val="both"/>
        <w:rPr>
          <w:rFonts w:ascii="Arial" w:hAnsi="Arial" w:cs="Arial"/>
          <w:bCs/>
        </w:rPr>
      </w:pPr>
    </w:p>
    <w:p w14:paraId="0FF0CA95" w14:textId="77777777" w:rsidR="00A95B87" w:rsidRDefault="00DC7553" w:rsidP="00A95B87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4</w:t>
      </w:r>
      <w:r w:rsidR="00A95B87">
        <w:rPr>
          <w:rFonts w:ascii="Arial" w:hAnsi="Arial" w:cs="Arial"/>
          <w:bCs/>
        </w:rPr>
        <w:t>.</w:t>
      </w:r>
      <w:r w:rsidR="00A95B87" w:rsidRPr="003E54CE">
        <w:rPr>
          <w:rFonts w:ascii="Arial" w:hAnsi="Arial" w:cs="Arial"/>
          <w:bCs/>
        </w:rPr>
        <w:t>Estabelecer objetivos de marketing</w:t>
      </w:r>
    </w:p>
    <w:p w14:paraId="239869D5" w14:textId="0113B067" w:rsidR="00A95B87" w:rsidRDefault="00A95B87" w:rsidP="00DC7553">
      <w:pPr>
        <w:spacing w:line="360" w:lineRule="auto"/>
        <w:ind w:firstLine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O estabelecimento dos </w:t>
      </w:r>
      <w:r w:rsidR="00DC7553">
        <w:rPr>
          <w:rFonts w:ascii="Arial" w:hAnsi="Arial" w:cs="Arial"/>
          <w:bCs/>
        </w:rPr>
        <w:t>objetivos</w:t>
      </w:r>
      <w:r>
        <w:rPr>
          <w:rFonts w:ascii="Arial" w:hAnsi="Arial" w:cs="Arial"/>
          <w:bCs/>
        </w:rPr>
        <w:t xml:space="preserve"> de marketing diz respeito </w:t>
      </w:r>
      <w:r w:rsidR="00DC7553">
        <w:rPr>
          <w:rFonts w:ascii="Arial" w:hAnsi="Arial" w:cs="Arial"/>
          <w:bCs/>
        </w:rPr>
        <w:t>às</w:t>
      </w:r>
      <w:r>
        <w:rPr>
          <w:rFonts w:ascii="Arial" w:hAnsi="Arial" w:cs="Arial"/>
          <w:bCs/>
        </w:rPr>
        <w:t xml:space="preserve"> metas fundamentais do plano</w:t>
      </w:r>
      <w:r w:rsidR="00DC7553">
        <w:rPr>
          <w:rFonts w:ascii="Arial" w:hAnsi="Arial" w:cs="Arial"/>
          <w:bCs/>
        </w:rPr>
        <w:t>. O</w:t>
      </w:r>
      <w:r>
        <w:rPr>
          <w:rFonts w:ascii="Arial" w:hAnsi="Arial" w:cs="Arial"/>
          <w:bCs/>
        </w:rPr>
        <w:t xml:space="preserve"> objetivo d</w:t>
      </w:r>
      <w:r w:rsidR="00DC7553">
        <w:rPr>
          <w:rFonts w:ascii="Arial" w:hAnsi="Arial" w:cs="Arial"/>
          <w:bCs/>
        </w:rPr>
        <w:t>e marketing preocupa-se com o equilíbrio</w:t>
      </w:r>
      <w:r>
        <w:rPr>
          <w:rFonts w:ascii="Arial" w:hAnsi="Arial" w:cs="Arial"/>
          <w:bCs/>
        </w:rPr>
        <w:t xml:space="preserve"> entre os produtos e seus mercados</w:t>
      </w:r>
      <w:ins w:id="224" w:author="Pedro Cardoso" w:date="2015-06-08T21:16:00Z">
        <w:r w:rsidR="00FB3045">
          <w:rPr>
            <w:rFonts w:ascii="Arial" w:hAnsi="Arial" w:cs="Arial"/>
            <w:bCs/>
          </w:rPr>
          <w:t xml:space="preserve">, relacionando quais </w:t>
        </w:r>
      </w:ins>
      <w:del w:id="225" w:author="Pedro Cardoso" w:date="2015-06-08T21:16:00Z">
        <w:r w:rsidDel="00FB3045">
          <w:rPr>
            <w:rFonts w:ascii="Arial" w:hAnsi="Arial" w:cs="Arial"/>
            <w:bCs/>
          </w:rPr>
          <w:delText xml:space="preserve">. Relaciona-se a quais </w:delText>
        </w:r>
      </w:del>
      <w:r>
        <w:rPr>
          <w:rFonts w:ascii="Arial" w:hAnsi="Arial" w:cs="Arial"/>
          <w:bCs/>
        </w:rPr>
        <w:t xml:space="preserve">produtos se quer vender e em quais mercados. </w:t>
      </w:r>
    </w:p>
    <w:p w14:paraId="2920D098" w14:textId="77777777" w:rsidR="00DC7553" w:rsidRDefault="00DC7553" w:rsidP="00DC7553">
      <w:pPr>
        <w:spacing w:line="360" w:lineRule="auto"/>
        <w:ind w:firstLine="708"/>
        <w:jc w:val="both"/>
        <w:rPr>
          <w:rFonts w:ascii="Arial" w:hAnsi="Arial" w:cs="Arial"/>
          <w:bCs/>
        </w:rPr>
      </w:pPr>
    </w:p>
    <w:p w14:paraId="6AEF243E" w14:textId="77777777" w:rsidR="005C5427" w:rsidRDefault="00DC7553" w:rsidP="00A95B87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5</w:t>
      </w:r>
      <w:r w:rsidR="00A95B87">
        <w:rPr>
          <w:rFonts w:ascii="Arial" w:hAnsi="Arial" w:cs="Arial"/>
          <w:bCs/>
        </w:rPr>
        <w:t>.</w:t>
      </w:r>
      <w:r w:rsidR="005C5427">
        <w:rPr>
          <w:rFonts w:ascii="Arial" w:hAnsi="Arial" w:cs="Arial"/>
          <w:bCs/>
        </w:rPr>
        <w:t xml:space="preserve"> Gerar estratégias de marketing</w:t>
      </w:r>
    </w:p>
    <w:p w14:paraId="734E543C" w14:textId="77777777" w:rsidR="005C5427" w:rsidRDefault="005C5427" w:rsidP="00A95B87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As estratégias de marketing se relacionam ao composto de marketing: produto, preço, promoção e local. Para cada objetivo precisam ser desenvolvidas estratégias relativas a estes elementos individuais. Inicialmente a estratégia precisa ser traçada e depois os planos de ação são preparados. Serão os planos de ação que capacitarão a executar a estratégia de marketing definida e a atingir seus objetivos de marketing.</w:t>
      </w:r>
    </w:p>
    <w:p w14:paraId="1F02696D" w14:textId="77777777" w:rsidR="005C5427" w:rsidRDefault="005C5427" w:rsidP="00A95B87">
      <w:pPr>
        <w:spacing w:line="360" w:lineRule="auto"/>
        <w:jc w:val="both"/>
        <w:rPr>
          <w:rFonts w:ascii="Arial" w:hAnsi="Arial" w:cs="Arial"/>
          <w:bCs/>
        </w:rPr>
      </w:pPr>
    </w:p>
    <w:p w14:paraId="3A93362B" w14:textId="77777777" w:rsidR="00A95B87" w:rsidRDefault="005C5427" w:rsidP="00A95B87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6.</w:t>
      </w:r>
      <w:r w:rsidR="00A95B87" w:rsidRPr="003E54CE">
        <w:rPr>
          <w:rFonts w:ascii="Arial" w:hAnsi="Arial" w:cs="Arial"/>
          <w:bCs/>
        </w:rPr>
        <w:t>Definir programas</w:t>
      </w:r>
    </w:p>
    <w:p w14:paraId="3C91D29C" w14:textId="77777777" w:rsidR="00A95B87" w:rsidRPr="00F55C30" w:rsidRDefault="00A95B87" w:rsidP="00DC7553">
      <w:pPr>
        <w:spacing w:line="360" w:lineRule="auto"/>
        <w:ind w:firstLine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Definir programa significa definir quem faz o quê, quan</w:t>
      </w:r>
      <w:r w:rsidR="005C5427">
        <w:rPr>
          <w:rFonts w:ascii="Arial" w:hAnsi="Arial" w:cs="Arial"/>
          <w:bCs/>
        </w:rPr>
        <w:t>do, onde e como. Inclui traçar</w:t>
      </w:r>
      <w:r>
        <w:rPr>
          <w:rFonts w:ascii="Arial" w:hAnsi="Arial" w:cs="Arial"/>
          <w:bCs/>
        </w:rPr>
        <w:t xml:space="preserve"> programas para o pessoa</w:t>
      </w:r>
      <w:r w:rsidR="005C5427">
        <w:rPr>
          <w:rFonts w:ascii="Arial" w:hAnsi="Arial" w:cs="Arial"/>
          <w:bCs/>
        </w:rPr>
        <w:t>l</w:t>
      </w:r>
      <w:r>
        <w:rPr>
          <w:rFonts w:ascii="Arial" w:hAnsi="Arial" w:cs="Arial"/>
          <w:bCs/>
        </w:rPr>
        <w:t>, propaganda e promoção de vendas. Pode haver programas para o estabelecimento de preços, distribuição, serviço e desenvolvimento do produto.</w:t>
      </w:r>
    </w:p>
    <w:p w14:paraId="41496CFC" w14:textId="77777777" w:rsidR="00A7786F" w:rsidRDefault="00A7786F" w:rsidP="00A95B87">
      <w:pPr>
        <w:pStyle w:val="ListParagraph"/>
        <w:spacing w:line="360" w:lineRule="auto"/>
        <w:jc w:val="both"/>
        <w:rPr>
          <w:rFonts w:ascii="Arial" w:hAnsi="Arial" w:cs="Arial"/>
          <w:bCs/>
        </w:rPr>
      </w:pPr>
    </w:p>
    <w:p w14:paraId="38E6CFDF" w14:textId="77777777" w:rsidR="00A95B87" w:rsidRDefault="005C5427" w:rsidP="00A95B87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7</w:t>
      </w:r>
      <w:r w:rsidR="00A95B87" w:rsidRPr="003E54CE">
        <w:rPr>
          <w:rFonts w:ascii="Arial" w:hAnsi="Arial" w:cs="Arial"/>
          <w:bCs/>
        </w:rPr>
        <w:t>.Determinar orçamentos</w:t>
      </w:r>
    </w:p>
    <w:p w14:paraId="09C16D11" w14:textId="25860788" w:rsidR="00A95B87" w:rsidRDefault="00A95B87" w:rsidP="005C5427">
      <w:pPr>
        <w:spacing w:line="360" w:lineRule="auto"/>
        <w:ind w:firstLine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 objetivo e a estratégia traçados e o</w:t>
      </w:r>
      <w:ins w:id="226" w:author="Pedro Cardoso" w:date="2015-06-08T21:17:00Z">
        <w:r w:rsidR="00DA5B20">
          <w:rPr>
            <w:rFonts w:ascii="Arial" w:hAnsi="Arial" w:cs="Arial"/>
            <w:bCs/>
          </w:rPr>
          <w:t>s</w:t>
        </w:r>
      </w:ins>
      <w:r>
        <w:rPr>
          <w:rFonts w:ascii="Arial" w:hAnsi="Arial" w:cs="Arial"/>
          <w:bCs/>
        </w:rPr>
        <w:t xml:space="preserve"> planos de ação idealizados precisam ser efetivos em relação ao custo. Se o custo da implementação das estratégias e de execução de seus planos de ação for maior que a contribuição aos lucros da </w:t>
      </w:r>
      <w:r>
        <w:rPr>
          <w:rFonts w:ascii="Arial" w:hAnsi="Arial" w:cs="Arial"/>
          <w:bCs/>
        </w:rPr>
        <w:lastRenderedPageBreak/>
        <w:t>companhia</w:t>
      </w:r>
      <w:ins w:id="227" w:author="Pedro Cardoso" w:date="2015-06-08T21:18:00Z">
        <w:r w:rsidR="00D2525B">
          <w:rPr>
            <w:rFonts w:ascii="Arial" w:hAnsi="Arial" w:cs="Arial"/>
            <w:bCs/>
          </w:rPr>
          <w:t>,</w:t>
        </w:r>
      </w:ins>
      <w:r>
        <w:rPr>
          <w:rFonts w:ascii="Arial" w:hAnsi="Arial" w:cs="Arial"/>
          <w:bCs/>
        </w:rPr>
        <w:t xml:space="preserve"> resultantes da previsão de vendas adicionais do plano</w:t>
      </w:r>
      <w:ins w:id="228" w:author="Pedro Cardoso" w:date="2015-06-08T21:18:00Z">
        <w:r w:rsidR="00D2525B">
          <w:rPr>
            <w:rFonts w:ascii="Arial" w:hAnsi="Arial" w:cs="Arial"/>
            <w:bCs/>
          </w:rPr>
          <w:t>,</w:t>
        </w:r>
      </w:ins>
      <w:r>
        <w:rPr>
          <w:rFonts w:ascii="Arial" w:hAnsi="Arial" w:cs="Arial"/>
          <w:bCs/>
        </w:rPr>
        <w:t xml:space="preserve"> não tem sentido continuar com eles. As estratégias e os planos de ação precisam ser custeados e os orçamentos precisam ser estabelecidos. A elaboração de orçamentos define os recursos exigidos para se executar os planos e quantifica o custo e também os riscos financeiros envolvidos.</w:t>
      </w:r>
    </w:p>
    <w:p w14:paraId="5C81CA7D" w14:textId="77777777" w:rsidR="00A95B87" w:rsidRPr="003E54CE" w:rsidRDefault="00A95B87" w:rsidP="00A95B87">
      <w:pPr>
        <w:spacing w:line="360" w:lineRule="auto"/>
        <w:jc w:val="both"/>
        <w:rPr>
          <w:rFonts w:ascii="Arial" w:hAnsi="Arial" w:cs="Arial"/>
          <w:bCs/>
        </w:rPr>
      </w:pPr>
    </w:p>
    <w:p w14:paraId="7A4208C7" w14:textId="77777777" w:rsidR="00A95B87" w:rsidRDefault="005B5C3B" w:rsidP="00A95B87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8</w:t>
      </w:r>
      <w:r w:rsidR="00A95B87">
        <w:rPr>
          <w:rFonts w:ascii="Arial" w:hAnsi="Arial" w:cs="Arial"/>
          <w:bCs/>
        </w:rPr>
        <w:t>.</w:t>
      </w:r>
      <w:r w:rsidR="00A95B87" w:rsidRPr="003E54CE">
        <w:rPr>
          <w:rFonts w:ascii="Arial" w:hAnsi="Arial" w:cs="Arial"/>
          <w:bCs/>
        </w:rPr>
        <w:t>Rever os resultados e revisar os objetivos, estratégias ou programas</w:t>
      </w:r>
    </w:p>
    <w:p w14:paraId="5257C5A9" w14:textId="17324268" w:rsidR="005C5427" w:rsidRDefault="00A95B87" w:rsidP="005C5427">
      <w:pPr>
        <w:spacing w:line="360" w:lineRule="auto"/>
        <w:ind w:firstLine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As condições e situações se modificarão e o plano deve ser regula</w:t>
      </w:r>
      <w:ins w:id="229" w:author="Pedro Cardoso" w:date="2015-06-08T21:19:00Z">
        <w:r w:rsidR="002D3DEB">
          <w:rPr>
            <w:rFonts w:ascii="Arial" w:hAnsi="Arial" w:cs="Arial"/>
            <w:bCs/>
          </w:rPr>
          <w:t>r</w:t>
        </w:r>
      </w:ins>
      <w:r>
        <w:rPr>
          <w:rFonts w:ascii="Arial" w:hAnsi="Arial" w:cs="Arial"/>
          <w:bCs/>
        </w:rPr>
        <w:t xml:space="preserve">mente revisto </w:t>
      </w:r>
      <w:commentRangeStart w:id="230"/>
      <w:r>
        <w:rPr>
          <w:rFonts w:ascii="Arial" w:hAnsi="Arial" w:cs="Arial"/>
          <w:bCs/>
        </w:rPr>
        <w:t>a luz da circunstancias mutantes</w:t>
      </w:r>
      <w:commentRangeEnd w:id="230"/>
      <w:r w:rsidR="004F1EAD">
        <w:rPr>
          <w:rStyle w:val="CommentReference"/>
        </w:rPr>
        <w:commentReference w:id="230"/>
      </w:r>
      <w:r w:rsidR="005C5427">
        <w:rPr>
          <w:rFonts w:ascii="Arial" w:hAnsi="Arial" w:cs="Arial"/>
          <w:bCs/>
        </w:rPr>
        <w:t>. A implementação do plano será um processo interativo. Na ocorrência de grandes desvios</w:t>
      </w:r>
      <w:r w:rsidR="005513CA">
        <w:rPr>
          <w:rFonts w:ascii="Arial" w:hAnsi="Arial" w:cs="Arial"/>
          <w:bCs/>
        </w:rPr>
        <w:t>, talvez seja necessário modificar os objetivos, mudar as estratégias ou revisar os prazos e orçamentos. Um plano de marketing deve ser revisto e atualizado em base regular, pelo menos anualmente.</w:t>
      </w:r>
    </w:p>
    <w:p w14:paraId="0C46B88B" w14:textId="77777777" w:rsidR="005C5427" w:rsidRDefault="005C5427" w:rsidP="005C5427">
      <w:pPr>
        <w:spacing w:line="360" w:lineRule="auto"/>
        <w:ind w:firstLine="708"/>
        <w:jc w:val="both"/>
        <w:rPr>
          <w:rFonts w:ascii="Arial" w:hAnsi="Arial" w:cs="Arial"/>
          <w:bCs/>
        </w:rPr>
      </w:pPr>
    </w:p>
    <w:p w14:paraId="10225F4D" w14:textId="293BEF40" w:rsidR="00A95B87" w:rsidRDefault="00A95B87" w:rsidP="005C5427">
      <w:pPr>
        <w:spacing w:line="360" w:lineRule="auto"/>
        <w:ind w:firstLine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Espera- se que através da realização destas etapas</w:t>
      </w:r>
      <w:ins w:id="231" w:author="Pedro Cardoso" w:date="2015-06-08T21:22:00Z">
        <w:r w:rsidR="004F1EAD">
          <w:rPr>
            <w:rFonts w:ascii="Arial" w:hAnsi="Arial" w:cs="Arial"/>
            <w:bCs/>
          </w:rPr>
          <w:t xml:space="preserve"> haja </w:t>
        </w:r>
      </w:ins>
      <w:del w:id="232" w:author="Pedro Cardoso" w:date="2015-06-08T21:22:00Z">
        <w:r w:rsidDel="004F1EAD">
          <w:rPr>
            <w:rFonts w:ascii="Arial" w:hAnsi="Arial" w:cs="Arial"/>
            <w:bCs/>
          </w:rPr>
          <w:delText xml:space="preserve"> do planejamento haverá </w:delText>
        </w:r>
      </w:del>
      <w:r>
        <w:rPr>
          <w:rFonts w:ascii="Arial" w:hAnsi="Arial" w:cs="Arial"/>
          <w:bCs/>
        </w:rPr>
        <w:t>um uso melhor dos recursos da empresa para identificar</w:t>
      </w:r>
      <w:r w:rsidR="00BF1831">
        <w:rPr>
          <w:rFonts w:ascii="Arial" w:hAnsi="Arial" w:cs="Arial"/>
          <w:bCs/>
        </w:rPr>
        <w:t xml:space="preserve"> as oportunidades de marketing</w:t>
      </w:r>
      <w:ins w:id="233" w:author="Pedro Cardoso" w:date="2015-06-08T21:23:00Z">
        <w:r w:rsidR="005312B8">
          <w:rPr>
            <w:rFonts w:ascii="Arial" w:hAnsi="Arial" w:cs="Arial"/>
            <w:bCs/>
          </w:rPr>
          <w:t>. Além disso, acredita-se que este trabalho</w:t>
        </w:r>
      </w:ins>
      <w:ins w:id="234" w:author="Pedro Cardoso" w:date="2015-06-08T21:24:00Z">
        <w:r w:rsidR="005312B8">
          <w:rPr>
            <w:rFonts w:ascii="Arial" w:hAnsi="Arial" w:cs="Arial"/>
            <w:bCs/>
          </w:rPr>
          <w:t xml:space="preserve"> irá gerar um estimulo positivo no </w:t>
        </w:r>
      </w:ins>
      <w:del w:id="235" w:author="Pedro Cardoso" w:date="2015-06-08T21:23:00Z">
        <w:r w:rsidR="00BF1831" w:rsidDel="005312B8">
          <w:rPr>
            <w:rFonts w:ascii="Arial" w:hAnsi="Arial" w:cs="Arial"/>
            <w:bCs/>
          </w:rPr>
          <w:delText xml:space="preserve">, </w:delText>
        </w:r>
        <w:r w:rsidDel="005312B8">
          <w:rPr>
            <w:rFonts w:ascii="Arial" w:hAnsi="Arial" w:cs="Arial"/>
            <w:bCs/>
          </w:rPr>
          <w:delText xml:space="preserve">terá um estímulo para com o </w:delText>
        </w:r>
      </w:del>
      <w:r>
        <w:rPr>
          <w:rFonts w:ascii="Arial" w:hAnsi="Arial" w:cs="Arial"/>
          <w:bCs/>
        </w:rPr>
        <w:t xml:space="preserve">espírito de equipe e </w:t>
      </w:r>
      <w:ins w:id="236" w:author="Pedro Cardoso" w:date="2015-06-08T21:24:00Z">
        <w:r w:rsidR="00E036D3">
          <w:rPr>
            <w:rFonts w:ascii="Arial" w:hAnsi="Arial" w:cs="Arial"/>
            <w:bCs/>
          </w:rPr>
          <w:t xml:space="preserve">ajudará na identificação dos funcionários com </w:t>
        </w:r>
      </w:ins>
      <w:del w:id="237" w:author="Pedro Cardoso" w:date="2015-06-08T21:24:00Z">
        <w:r w:rsidDel="00E036D3">
          <w:rPr>
            <w:rFonts w:ascii="Arial" w:hAnsi="Arial" w:cs="Arial"/>
            <w:bCs/>
          </w:rPr>
          <w:delText xml:space="preserve">a identidade </w:delText>
        </w:r>
      </w:del>
      <w:ins w:id="238" w:author="Pedro Cardoso" w:date="2015-06-08T21:24:00Z">
        <w:r w:rsidR="00E036D3">
          <w:rPr>
            <w:rFonts w:ascii="Arial" w:hAnsi="Arial" w:cs="Arial"/>
            <w:bCs/>
          </w:rPr>
          <w:t xml:space="preserve">a identidade </w:t>
        </w:r>
      </w:ins>
      <w:r>
        <w:rPr>
          <w:rFonts w:ascii="Arial" w:hAnsi="Arial" w:cs="Arial"/>
          <w:bCs/>
        </w:rPr>
        <w:t>da empresa</w:t>
      </w:r>
      <w:del w:id="239" w:author="Pedro Cardoso" w:date="2015-06-08T21:24:00Z">
        <w:r w:rsidDel="00E036D3">
          <w:rPr>
            <w:rFonts w:ascii="Arial" w:hAnsi="Arial" w:cs="Arial"/>
            <w:bCs/>
          </w:rPr>
          <w:delText xml:space="preserve"> e</w:delText>
        </w:r>
      </w:del>
      <w:ins w:id="240" w:author="Pedro Cardoso" w:date="2015-06-08T21:24:00Z">
        <w:r w:rsidR="00E036D3">
          <w:rPr>
            <w:rFonts w:ascii="Arial" w:hAnsi="Arial" w:cs="Arial"/>
            <w:bCs/>
          </w:rPr>
          <w:t>,</w:t>
        </w:r>
      </w:ins>
      <w:r>
        <w:rPr>
          <w:rFonts w:ascii="Arial" w:hAnsi="Arial" w:cs="Arial"/>
          <w:bCs/>
        </w:rPr>
        <w:t xml:space="preserve"> desta forma </w:t>
      </w:r>
      <w:del w:id="241" w:author="Pedro Cardoso" w:date="2015-06-08T21:24:00Z">
        <w:r w:rsidDel="00437230">
          <w:rPr>
            <w:rFonts w:ascii="Arial" w:hAnsi="Arial" w:cs="Arial"/>
            <w:bCs/>
          </w:rPr>
          <w:delText xml:space="preserve">ajudará </w:delText>
        </w:r>
      </w:del>
      <w:ins w:id="242" w:author="Pedro Cardoso" w:date="2015-06-08T21:24:00Z">
        <w:r w:rsidR="00437230">
          <w:rPr>
            <w:rFonts w:ascii="Arial" w:hAnsi="Arial" w:cs="Arial"/>
            <w:bCs/>
          </w:rPr>
          <w:t>ajudando</w:t>
        </w:r>
        <w:r w:rsidR="00437230">
          <w:rPr>
            <w:rFonts w:ascii="Arial" w:hAnsi="Arial" w:cs="Arial"/>
            <w:bCs/>
          </w:rPr>
          <w:t xml:space="preserve"> </w:t>
        </w:r>
      </w:ins>
      <w:r>
        <w:rPr>
          <w:rFonts w:ascii="Arial" w:hAnsi="Arial" w:cs="Arial"/>
          <w:bCs/>
        </w:rPr>
        <w:t>a empresa a deslocar-se em direção ás suas metas corporativas. Além disso, a pesquisa de marketing realizad</w:t>
      </w:r>
      <w:ins w:id="243" w:author="Pedro Cardoso" w:date="2015-06-08T21:39:00Z">
        <w:r w:rsidR="004D1618">
          <w:rPr>
            <w:rFonts w:ascii="Arial" w:hAnsi="Arial" w:cs="Arial"/>
            <w:bCs/>
          </w:rPr>
          <w:t>a</w:t>
        </w:r>
      </w:ins>
      <w:del w:id="244" w:author="Pedro Cardoso" w:date="2015-06-08T21:39:00Z">
        <w:r w:rsidDel="004D1618">
          <w:rPr>
            <w:rFonts w:ascii="Arial" w:hAnsi="Arial" w:cs="Arial"/>
            <w:bCs/>
          </w:rPr>
          <w:delText>a como parte do processo</w:delText>
        </w:r>
      </w:del>
      <w:ins w:id="245" w:author="Pedro Cardoso" w:date="2015-06-08T21:21:00Z">
        <w:r w:rsidR="004F1EAD">
          <w:rPr>
            <w:rFonts w:ascii="Arial" w:hAnsi="Arial" w:cs="Arial"/>
            <w:bCs/>
          </w:rPr>
          <w:t>,</w:t>
        </w:r>
      </w:ins>
      <w:r>
        <w:rPr>
          <w:rFonts w:ascii="Arial" w:hAnsi="Arial" w:cs="Arial"/>
          <w:bCs/>
        </w:rPr>
        <w:t xml:space="preserve"> garantirá uma base sólida de informações para os projetos </w:t>
      </w:r>
      <w:commentRangeStart w:id="246"/>
      <w:r>
        <w:rPr>
          <w:rFonts w:ascii="Arial" w:hAnsi="Arial" w:cs="Arial"/>
          <w:bCs/>
        </w:rPr>
        <w:t xml:space="preserve">presentes </w:t>
      </w:r>
      <w:commentRangeEnd w:id="246"/>
      <w:r w:rsidR="004F1EAD">
        <w:rPr>
          <w:rStyle w:val="CommentReference"/>
        </w:rPr>
        <w:commentReference w:id="246"/>
      </w:r>
      <w:r>
        <w:rPr>
          <w:rFonts w:ascii="Arial" w:hAnsi="Arial" w:cs="Arial"/>
          <w:bCs/>
        </w:rPr>
        <w:t>e futuros.</w:t>
      </w:r>
    </w:p>
    <w:p w14:paraId="11AEC64C" w14:textId="77777777" w:rsidR="00F55C30" w:rsidRDefault="00F55C30" w:rsidP="00A56704">
      <w:pPr>
        <w:shd w:val="clear" w:color="auto" w:fill="FFFFFF"/>
        <w:tabs>
          <w:tab w:val="left" w:pos="0"/>
          <w:tab w:val="left" w:pos="360"/>
          <w:tab w:val="left" w:pos="1134"/>
          <w:tab w:val="left" w:pos="1620"/>
        </w:tabs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78FA035C" w14:textId="77777777" w:rsidR="00A95B87" w:rsidRPr="00F55C30" w:rsidRDefault="00A95B87" w:rsidP="00F55C30">
      <w:pPr>
        <w:pStyle w:val="Heading1"/>
        <w:jc w:val="both"/>
        <w:rPr>
          <w:rFonts w:ascii="Arial" w:hAnsi="Arial" w:cs="Arial"/>
          <w:b w:val="0"/>
          <w:color w:val="000000"/>
        </w:rPr>
      </w:pPr>
      <w:bookmarkStart w:id="247" w:name="_Toc421479277"/>
      <w:r w:rsidRPr="00F55C30">
        <w:rPr>
          <w:rFonts w:ascii="Arial" w:hAnsi="Arial" w:cs="Arial"/>
          <w:color w:val="000000"/>
        </w:rPr>
        <w:t>3. Metodologia</w:t>
      </w:r>
      <w:bookmarkEnd w:id="247"/>
    </w:p>
    <w:p w14:paraId="2A5FD1A4" w14:textId="77777777" w:rsidR="00D207D3" w:rsidRDefault="00A95B87" w:rsidP="00F55C30">
      <w:pPr>
        <w:pStyle w:val="Heading2"/>
        <w:ind w:firstLine="708"/>
        <w:jc w:val="both"/>
        <w:rPr>
          <w:rFonts w:ascii="Arial" w:hAnsi="Arial" w:cs="Arial"/>
          <w:color w:val="auto"/>
          <w:sz w:val="24"/>
          <w:szCs w:val="24"/>
        </w:rPr>
      </w:pPr>
      <w:bookmarkStart w:id="248" w:name="_Toc421479278"/>
      <w:r w:rsidRPr="00545024">
        <w:rPr>
          <w:rFonts w:ascii="Arial" w:hAnsi="Arial" w:cs="Arial"/>
          <w:color w:val="auto"/>
          <w:sz w:val="24"/>
          <w:szCs w:val="24"/>
        </w:rPr>
        <w:t>3</w:t>
      </w:r>
      <w:r w:rsidR="00756A12" w:rsidRPr="00545024">
        <w:rPr>
          <w:rFonts w:ascii="Arial" w:hAnsi="Arial" w:cs="Arial"/>
          <w:color w:val="auto"/>
          <w:sz w:val="24"/>
          <w:szCs w:val="24"/>
        </w:rPr>
        <w:t>.</w:t>
      </w:r>
      <w:r w:rsidR="00D207D3" w:rsidRPr="00545024">
        <w:rPr>
          <w:rFonts w:ascii="Arial" w:hAnsi="Arial" w:cs="Arial"/>
          <w:color w:val="auto"/>
          <w:sz w:val="24"/>
          <w:szCs w:val="24"/>
        </w:rPr>
        <w:t>1 Tipo e Técnica de Pesquisa</w:t>
      </w:r>
      <w:bookmarkEnd w:id="248"/>
      <w:r w:rsidR="00D207D3" w:rsidRPr="00545024">
        <w:rPr>
          <w:rFonts w:ascii="Arial" w:hAnsi="Arial" w:cs="Arial"/>
          <w:color w:val="auto"/>
          <w:sz w:val="24"/>
          <w:szCs w:val="24"/>
        </w:rPr>
        <w:tab/>
      </w:r>
    </w:p>
    <w:p w14:paraId="38FA45BD" w14:textId="77777777" w:rsidR="005513CA" w:rsidRPr="005513CA" w:rsidRDefault="005513CA" w:rsidP="005513CA"/>
    <w:p w14:paraId="7452303C" w14:textId="78C84026" w:rsidR="001263AC" w:rsidRPr="00F55C30" w:rsidRDefault="00437AF1" w:rsidP="00A56704">
      <w:pPr>
        <w:spacing w:line="360" w:lineRule="auto"/>
        <w:jc w:val="both"/>
        <w:rPr>
          <w:rFonts w:ascii="Arial" w:hAnsi="Arial" w:cs="Arial"/>
          <w:bCs/>
        </w:rPr>
      </w:pPr>
      <w:ins w:id="249" w:author="Pedro Cardoso" w:date="2015-06-08T21:51:00Z">
        <w:r>
          <w:rPr>
            <w:rFonts w:ascii="Arial" w:hAnsi="Arial" w:cs="Arial"/>
            <w:bCs/>
          </w:rPr>
          <w:tab/>
          <w:t xml:space="preserve">A </w:t>
        </w:r>
      </w:ins>
      <w:del w:id="250" w:author="Pedro Cardoso" w:date="2015-06-08T21:51:00Z">
        <w:r w:rsidR="00D207D3" w:rsidDel="00437AF1">
          <w:rPr>
            <w:rFonts w:ascii="Arial" w:hAnsi="Arial" w:cs="Arial"/>
            <w:bCs/>
          </w:rPr>
          <w:tab/>
          <w:delText xml:space="preserve">Para a </w:delText>
        </w:r>
      </w:del>
      <w:r w:rsidR="00D207D3">
        <w:rPr>
          <w:rFonts w:ascii="Arial" w:hAnsi="Arial" w:cs="Arial"/>
          <w:bCs/>
        </w:rPr>
        <w:t>classificação da pesquisa, toma</w:t>
      </w:r>
      <w:del w:id="251" w:author="Pedro Cardoso" w:date="2015-06-08T21:51:00Z">
        <w:r w:rsidR="00D207D3" w:rsidDel="00437AF1">
          <w:rPr>
            <w:rFonts w:ascii="Arial" w:hAnsi="Arial" w:cs="Arial"/>
            <w:bCs/>
          </w:rPr>
          <w:delText>-se</w:delText>
        </w:r>
      </w:del>
      <w:r w:rsidR="00D207D3">
        <w:rPr>
          <w:rFonts w:ascii="Arial" w:hAnsi="Arial" w:cs="Arial"/>
          <w:bCs/>
        </w:rPr>
        <w:t xml:space="preserve"> como base à taxionomia apresentada por Vergara (2004), que a qualifica quanto a dois aspectos: </w:t>
      </w:r>
      <w:del w:id="252" w:author="Pedro Cardoso" w:date="2015-06-08T21:51:00Z">
        <w:r w:rsidR="00D207D3" w:rsidDel="00437AF1">
          <w:rPr>
            <w:rFonts w:ascii="Arial" w:hAnsi="Arial" w:cs="Arial"/>
            <w:bCs/>
          </w:rPr>
          <w:delText>quanto aos</w:delText>
        </w:r>
      </w:del>
      <w:ins w:id="253" w:author="Pedro Cardoso" w:date="2015-06-08T21:51:00Z">
        <w:r>
          <w:rPr>
            <w:rFonts w:ascii="Arial" w:hAnsi="Arial" w:cs="Arial"/>
            <w:bCs/>
          </w:rPr>
          <w:t>o</w:t>
        </w:r>
      </w:ins>
      <w:ins w:id="254" w:author="Pedro Cardoso" w:date="2015-06-08T21:52:00Z">
        <w:r>
          <w:rPr>
            <w:rFonts w:ascii="Arial" w:hAnsi="Arial" w:cs="Arial"/>
            <w:bCs/>
          </w:rPr>
          <w:t>s</w:t>
        </w:r>
      </w:ins>
      <w:r w:rsidR="00D207D3">
        <w:rPr>
          <w:rFonts w:ascii="Arial" w:hAnsi="Arial" w:cs="Arial"/>
          <w:bCs/>
        </w:rPr>
        <w:t xml:space="preserve"> fins e </w:t>
      </w:r>
      <w:del w:id="255" w:author="Pedro Cardoso" w:date="2015-06-08T21:52:00Z">
        <w:r w:rsidR="00D207D3" w:rsidDel="00437AF1">
          <w:rPr>
            <w:rFonts w:ascii="Arial" w:hAnsi="Arial" w:cs="Arial"/>
            <w:bCs/>
          </w:rPr>
          <w:delText>quanto aos</w:delText>
        </w:r>
      </w:del>
      <w:ins w:id="256" w:author="Pedro Cardoso" w:date="2015-06-08T21:52:00Z">
        <w:r>
          <w:rPr>
            <w:rFonts w:ascii="Arial" w:hAnsi="Arial" w:cs="Arial"/>
            <w:bCs/>
          </w:rPr>
          <w:t>os</w:t>
        </w:r>
      </w:ins>
      <w:r w:rsidR="00D207D3">
        <w:rPr>
          <w:rFonts w:ascii="Arial" w:hAnsi="Arial" w:cs="Arial"/>
          <w:bCs/>
        </w:rPr>
        <w:t xml:space="preserve"> meios.</w:t>
      </w:r>
    </w:p>
    <w:p w14:paraId="10116011" w14:textId="77777777" w:rsidR="00D207D3" w:rsidRDefault="00D207D3" w:rsidP="00A56704">
      <w:pPr>
        <w:spacing w:line="360" w:lineRule="auto"/>
        <w:jc w:val="both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Quanto aos fins:</w:t>
      </w:r>
    </w:p>
    <w:p w14:paraId="059F1FCE" w14:textId="77777777" w:rsidR="00756A12" w:rsidRDefault="00D207D3" w:rsidP="00A56704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 xml:space="preserve">Quanto aos fins a pesquisa a ser realizada é descritiva e aplicada. Descritiva pois expõe características do grupo a ser estudado, suas percepções e expectativas. Segundo Vergara (2004), a pesquisa descritiva expõe características de determinada população. Podendo estabelecer correlações entre variáveis e definir sua natureza. Não tem compromisso de explicar os fenômenos que descreve, </w:t>
      </w:r>
      <w:r>
        <w:rPr>
          <w:rFonts w:ascii="Arial" w:hAnsi="Arial" w:cs="Arial"/>
          <w:bCs/>
        </w:rPr>
        <w:lastRenderedPageBreak/>
        <w:t>embora sirva de base para tal explicação. A pesquisa pode ser considerada aplicada, pois propõe novas alternativas para a empresa em foco.</w:t>
      </w:r>
    </w:p>
    <w:p w14:paraId="4493DB15" w14:textId="77777777" w:rsidR="00F3702B" w:rsidRPr="00A56704" w:rsidRDefault="00F3702B" w:rsidP="00A56704">
      <w:pPr>
        <w:spacing w:line="360" w:lineRule="auto"/>
        <w:jc w:val="both"/>
        <w:rPr>
          <w:rFonts w:ascii="Arial" w:hAnsi="Arial" w:cs="Arial"/>
          <w:bCs/>
        </w:rPr>
      </w:pPr>
    </w:p>
    <w:p w14:paraId="774885C6" w14:textId="77777777" w:rsidR="00D207D3" w:rsidRDefault="00D207D3" w:rsidP="00A56704">
      <w:pPr>
        <w:spacing w:line="360" w:lineRule="auto"/>
        <w:jc w:val="both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Quanto aos meios:</w:t>
      </w:r>
    </w:p>
    <w:p w14:paraId="3440F245" w14:textId="4F97D1CD" w:rsidR="00F3702B" w:rsidRPr="00F55C30" w:rsidRDefault="00D207D3" w:rsidP="00A56704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 xml:space="preserve">Quanto aos meios a pesquisa </w:t>
      </w:r>
      <w:ins w:id="257" w:author="Pedro Cardoso" w:date="2015-06-08T21:53:00Z">
        <w:r w:rsidR="001A4883">
          <w:rPr>
            <w:rFonts w:ascii="Arial" w:hAnsi="Arial" w:cs="Arial"/>
            <w:bCs/>
          </w:rPr>
          <w:t>será realizada</w:t>
        </w:r>
      </w:ins>
      <w:del w:id="258" w:author="Pedro Cardoso" w:date="2015-06-08T21:53:00Z">
        <w:r w:rsidDel="001A4883">
          <w:rPr>
            <w:rFonts w:ascii="Arial" w:hAnsi="Arial" w:cs="Arial"/>
            <w:bCs/>
          </w:rPr>
          <w:delText>a ser realizada é</w:delText>
        </w:r>
      </w:del>
      <w:r>
        <w:rPr>
          <w:rFonts w:ascii="Arial" w:hAnsi="Arial" w:cs="Arial"/>
          <w:bCs/>
        </w:rPr>
        <w:t xml:space="preserve"> </w:t>
      </w:r>
      <w:r w:rsidR="005B5C3B">
        <w:rPr>
          <w:rFonts w:ascii="Arial" w:hAnsi="Arial" w:cs="Arial"/>
          <w:bCs/>
        </w:rPr>
        <w:t>por meio da aplicação</w:t>
      </w:r>
      <w:r w:rsidR="0041195B">
        <w:rPr>
          <w:rFonts w:ascii="Arial" w:hAnsi="Arial" w:cs="Arial"/>
          <w:bCs/>
        </w:rPr>
        <w:t xml:space="preserve"> de </w:t>
      </w:r>
      <w:r w:rsidR="00670CD6">
        <w:rPr>
          <w:rFonts w:ascii="Arial" w:hAnsi="Arial" w:cs="Arial"/>
          <w:bCs/>
        </w:rPr>
        <w:t>entrevistas</w:t>
      </w:r>
      <w:r w:rsidR="005B5C3B">
        <w:rPr>
          <w:rFonts w:ascii="Arial" w:hAnsi="Arial" w:cs="Arial"/>
          <w:bCs/>
        </w:rPr>
        <w:t xml:space="preserve"> estruturadas</w:t>
      </w:r>
      <w:r w:rsidR="00670CD6">
        <w:rPr>
          <w:rFonts w:ascii="Arial" w:hAnsi="Arial" w:cs="Arial"/>
          <w:bCs/>
        </w:rPr>
        <w:t>.</w:t>
      </w:r>
      <w:r w:rsidR="005B5C3B">
        <w:rPr>
          <w:rFonts w:ascii="Arial" w:hAnsi="Arial" w:cs="Arial"/>
          <w:bCs/>
        </w:rPr>
        <w:t xml:space="preserve"> </w:t>
      </w:r>
      <w:r w:rsidR="00F3702B">
        <w:rPr>
          <w:rFonts w:ascii="Arial" w:hAnsi="Arial" w:cs="Arial"/>
          <w:bCs/>
        </w:rPr>
        <w:t xml:space="preserve">Este tipo de pesquisa se caracteriza pela interrogação direta das pessoas cujo comportamento se deseja conhecer. Basicamente, procede-se </w:t>
      </w:r>
      <w:del w:id="259" w:author="Pedro Cardoso" w:date="2015-06-08T21:53:00Z">
        <w:r w:rsidR="00F3702B" w:rsidDel="00D23B91">
          <w:rPr>
            <w:rFonts w:ascii="Arial" w:hAnsi="Arial" w:cs="Arial"/>
            <w:bCs/>
          </w:rPr>
          <w:delText>á</w:delText>
        </w:r>
      </w:del>
      <w:ins w:id="260" w:author="Pedro Cardoso" w:date="2015-06-08T21:53:00Z">
        <w:r w:rsidR="00D23B91">
          <w:rPr>
            <w:rFonts w:ascii="Arial" w:hAnsi="Arial" w:cs="Arial"/>
            <w:bCs/>
          </w:rPr>
          <w:t>a</w:t>
        </w:r>
      </w:ins>
      <w:r w:rsidR="00F3702B">
        <w:rPr>
          <w:rFonts w:ascii="Arial" w:hAnsi="Arial" w:cs="Arial"/>
          <w:bCs/>
        </w:rPr>
        <w:t xml:space="preserve"> solicitação de informações a um grupo significativo de pessoas acerca do problema estudad</w:t>
      </w:r>
      <w:r w:rsidR="00D900A4">
        <w:rPr>
          <w:rFonts w:ascii="Arial" w:hAnsi="Arial" w:cs="Arial"/>
          <w:bCs/>
        </w:rPr>
        <w:t>o para, em seguida, mediante análise qualita</w:t>
      </w:r>
      <w:r w:rsidR="00F3702B">
        <w:rPr>
          <w:rFonts w:ascii="Arial" w:hAnsi="Arial" w:cs="Arial"/>
          <w:bCs/>
        </w:rPr>
        <w:t xml:space="preserve">tiva, obterem-se as conclusões correspondentes aos dados coletados. </w:t>
      </w:r>
    </w:p>
    <w:p w14:paraId="3A9B05ED" w14:textId="77777777" w:rsidR="00D207D3" w:rsidRDefault="00A95B87" w:rsidP="00F55C30">
      <w:pPr>
        <w:pStyle w:val="Heading2"/>
        <w:ind w:firstLine="708"/>
        <w:jc w:val="both"/>
        <w:rPr>
          <w:rFonts w:ascii="Arial" w:hAnsi="Arial" w:cs="Arial"/>
          <w:color w:val="auto"/>
          <w:sz w:val="24"/>
          <w:szCs w:val="24"/>
        </w:rPr>
      </w:pPr>
      <w:bookmarkStart w:id="261" w:name="_Toc421479279"/>
      <w:r w:rsidRPr="00545024">
        <w:rPr>
          <w:rFonts w:ascii="Arial" w:hAnsi="Arial" w:cs="Arial"/>
          <w:color w:val="auto"/>
          <w:sz w:val="24"/>
          <w:szCs w:val="24"/>
        </w:rPr>
        <w:t>3</w:t>
      </w:r>
      <w:r w:rsidR="00D207D3" w:rsidRPr="00545024">
        <w:rPr>
          <w:rFonts w:ascii="Arial" w:hAnsi="Arial" w:cs="Arial"/>
          <w:color w:val="auto"/>
          <w:sz w:val="24"/>
          <w:szCs w:val="24"/>
        </w:rPr>
        <w:t>.2</w:t>
      </w:r>
      <w:r w:rsidR="0043288D">
        <w:rPr>
          <w:rFonts w:ascii="Arial" w:hAnsi="Arial" w:cs="Arial"/>
          <w:color w:val="auto"/>
          <w:sz w:val="24"/>
          <w:szCs w:val="24"/>
        </w:rPr>
        <w:t xml:space="preserve"> </w:t>
      </w:r>
      <w:r w:rsidR="00D207D3" w:rsidRPr="00545024">
        <w:rPr>
          <w:rFonts w:ascii="Arial" w:hAnsi="Arial" w:cs="Arial"/>
          <w:color w:val="auto"/>
          <w:sz w:val="24"/>
          <w:szCs w:val="24"/>
        </w:rPr>
        <w:t>Universo e Amostra da Pesquisa</w:t>
      </w:r>
      <w:bookmarkEnd w:id="261"/>
    </w:p>
    <w:p w14:paraId="683F2C2A" w14:textId="77777777" w:rsidR="005513CA" w:rsidRPr="005513CA" w:rsidRDefault="005513CA" w:rsidP="005513CA"/>
    <w:p w14:paraId="5A8E23A5" w14:textId="77777777" w:rsidR="00D207D3" w:rsidRDefault="00D207D3" w:rsidP="00A56704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 xml:space="preserve">O universo da pesquisa de campo serão os clientes da </w:t>
      </w:r>
      <w:r w:rsidR="00756A12">
        <w:rPr>
          <w:rFonts w:ascii="Arial" w:hAnsi="Arial" w:cs="Arial"/>
          <w:bCs/>
        </w:rPr>
        <w:t>Classe A Coberturas e Decorações</w:t>
      </w:r>
      <w:r>
        <w:rPr>
          <w:rFonts w:ascii="Arial" w:hAnsi="Arial" w:cs="Arial"/>
          <w:bCs/>
        </w:rPr>
        <w:t>, localizada em Belo Horizonte/MG.</w:t>
      </w:r>
    </w:p>
    <w:p w14:paraId="19FA495C" w14:textId="77777777" w:rsidR="00D207D3" w:rsidRPr="00F55C30" w:rsidRDefault="00D207D3" w:rsidP="00A56704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A amostra selecionada foi definida pelo critério de acessibilidade, sendo composta p</w:t>
      </w:r>
      <w:r w:rsidR="00756A12">
        <w:rPr>
          <w:rFonts w:ascii="Arial" w:hAnsi="Arial" w:cs="Arial"/>
          <w:bCs/>
        </w:rPr>
        <w:t>or 10 clientes, representando 40</w:t>
      </w:r>
      <w:r>
        <w:rPr>
          <w:rFonts w:ascii="Arial" w:hAnsi="Arial" w:cs="Arial"/>
          <w:bCs/>
        </w:rPr>
        <w:t xml:space="preserve">% dos clientes cadastrados na empresa, o que segundo Vergara (2004), está longe de qualquer procedimento estatístico, pois seleciona elementos pela facilidade de acesso a eles. </w:t>
      </w:r>
    </w:p>
    <w:p w14:paraId="31DD0EC9" w14:textId="77777777" w:rsidR="00D207D3" w:rsidRDefault="00A95B87" w:rsidP="00F55C30">
      <w:pPr>
        <w:pStyle w:val="Heading2"/>
        <w:ind w:firstLine="708"/>
        <w:jc w:val="both"/>
        <w:rPr>
          <w:rFonts w:ascii="Arial" w:hAnsi="Arial" w:cs="Arial"/>
          <w:color w:val="auto"/>
          <w:sz w:val="24"/>
          <w:szCs w:val="24"/>
        </w:rPr>
      </w:pPr>
      <w:bookmarkStart w:id="262" w:name="_Toc421479280"/>
      <w:r w:rsidRPr="00F55C30">
        <w:rPr>
          <w:rFonts w:ascii="Arial" w:hAnsi="Arial" w:cs="Arial"/>
          <w:color w:val="auto"/>
          <w:sz w:val="24"/>
          <w:szCs w:val="24"/>
        </w:rPr>
        <w:t>3</w:t>
      </w:r>
      <w:r w:rsidR="00D207D3" w:rsidRPr="00F55C30">
        <w:rPr>
          <w:rFonts w:ascii="Arial" w:hAnsi="Arial" w:cs="Arial"/>
          <w:color w:val="auto"/>
          <w:sz w:val="24"/>
          <w:szCs w:val="24"/>
        </w:rPr>
        <w:t>.3</w:t>
      </w:r>
      <w:r w:rsidR="0043288D">
        <w:rPr>
          <w:rFonts w:ascii="Arial" w:hAnsi="Arial" w:cs="Arial"/>
          <w:color w:val="auto"/>
          <w:sz w:val="24"/>
          <w:szCs w:val="24"/>
        </w:rPr>
        <w:t xml:space="preserve"> </w:t>
      </w:r>
      <w:r w:rsidR="00D207D3" w:rsidRPr="00F55C30">
        <w:rPr>
          <w:rFonts w:ascii="Arial" w:hAnsi="Arial" w:cs="Arial"/>
          <w:color w:val="auto"/>
          <w:sz w:val="24"/>
          <w:szCs w:val="24"/>
        </w:rPr>
        <w:t>Seleção dos sujeitos</w:t>
      </w:r>
      <w:bookmarkEnd w:id="262"/>
    </w:p>
    <w:p w14:paraId="088D0FFC" w14:textId="77777777" w:rsidR="005513CA" w:rsidRPr="005513CA" w:rsidRDefault="005513CA" w:rsidP="005513CA"/>
    <w:p w14:paraId="26AAFDA8" w14:textId="77777777" w:rsidR="00DF1142" w:rsidRPr="00F55C30" w:rsidRDefault="00D207D3" w:rsidP="00F55C30">
      <w:pPr>
        <w:spacing w:line="360" w:lineRule="auto"/>
        <w:ind w:firstLine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Segundo Vergara (2004), sujeitos da pesquisa são as pessoas que fornecerão os dados de que você necessita. Os sujeitos dessa pesquisa serão os clientes</w:t>
      </w:r>
      <w:r w:rsidR="00023720">
        <w:rPr>
          <w:rFonts w:ascii="Arial" w:hAnsi="Arial" w:cs="Arial"/>
          <w:bCs/>
        </w:rPr>
        <w:t xml:space="preserve"> selecionados como potencial</w:t>
      </w:r>
      <w:r w:rsidR="007661C9">
        <w:rPr>
          <w:rFonts w:ascii="Arial" w:hAnsi="Arial" w:cs="Arial"/>
          <w:bCs/>
        </w:rPr>
        <w:t xml:space="preserve"> </w:t>
      </w:r>
      <w:r w:rsidR="00023720">
        <w:rPr>
          <w:rFonts w:ascii="Arial" w:hAnsi="Arial" w:cs="Arial"/>
          <w:bCs/>
        </w:rPr>
        <w:t>para a</w:t>
      </w:r>
      <w:r>
        <w:rPr>
          <w:rFonts w:ascii="Arial" w:hAnsi="Arial" w:cs="Arial"/>
          <w:bCs/>
        </w:rPr>
        <w:t xml:space="preserve"> empresa </w:t>
      </w:r>
      <w:r w:rsidR="00756A12">
        <w:rPr>
          <w:rFonts w:ascii="Arial" w:hAnsi="Arial" w:cs="Arial"/>
          <w:bCs/>
        </w:rPr>
        <w:t>Classe A Coberturas e Decorações</w:t>
      </w:r>
      <w:r w:rsidR="00023720">
        <w:rPr>
          <w:rFonts w:ascii="Arial" w:hAnsi="Arial" w:cs="Arial"/>
          <w:bCs/>
        </w:rPr>
        <w:t>,</w:t>
      </w:r>
      <w:r>
        <w:rPr>
          <w:rFonts w:ascii="Arial" w:hAnsi="Arial" w:cs="Arial"/>
          <w:bCs/>
        </w:rPr>
        <w:t xml:space="preserve"> localizada em Belo Horizonte/MG.</w:t>
      </w:r>
    </w:p>
    <w:p w14:paraId="08D1D7F9" w14:textId="77777777" w:rsidR="00D207D3" w:rsidRDefault="00A95B87" w:rsidP="00F55C30">
      <w:pPr>
        <w:pStyle w:val="Heading2"/>
        <w:ind w:firstLine="708"/>
        <w:jc w:val="both"/>
        <w:rPr>
          <w:rFonts w:ascii="Arial" w:hAnsi="Arial" w:cs="Arial"/>
          <w:color w:val="auto"/>
          <w:sz w:val="24"/>
          <w:szCs w:val="24"/>
        </w:rPr>
      </w:pPr>
      <w:bookmarkStart w:id="263" w:name="_Toc421479281"/>
      <w:r w:rsidRPr="00545024">
        <w:rPr>
          <w:rFonts w:ascii="Arial" w:hAnsi="Arial" w:cs="Arial"/>
          <w:color w:val="auto"/>
          <w:sz w:val="24"/>
          <w:szCs w:val="24"/>
        </w:rPr>
        <w:t>3</w:t>
      </w:r>
      <w:r w:rsidR="00D207D3" w:rsidRPr="00545024">
        <w:rPr>
          <w:rFonts w:ascii="Arial" w:hAnsi="Arial" w:cs="Arial"/>
          <w:color w:val="auto"/>
          <w:sz w:val="24"/>
          <w:szCs w:val="24"/>
        </w:rPr>
        <w:t>.4 Instrumento de Pesquisa</w:t>
      </w:r>
      <w:bookmarkEnd w:id="263"/>
      <w:r w:rsidR="00D207D3" w:rsidRPr="00545024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755718F0" w14:textId="77777777" w:rsidR="005513CA" w:rsidRPr="005513CA" w:rsidRDefault="005513CA" w:rsidP="005513CA"/>
    <w:p w14:paraId="296492D8" w14:textId="18600DB5" w:rsidR="00756A12" w:rsidRDefault="00D207D3" w:rsidP="00F55C30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Neste processo é decidido qual instrumento será utilizado para a realização da</w:t>
      </w:r>
      <w:r w:rsidR="00023720">
        <w:rPr>
          <w:rFonts w:ascii="Arial" w:hAnsi="Arial" w:cs="Arial"/>
        </w:rPr>
        <w:t xml:space="preserve"> pesquisa. O instrumento a s</w:t>
      </w:r>
      <w:r w:rsidR="005B5C3B">
        <w:rPr>
          <w:rFonts w:ascii="Arial" w:hAnsi="Arial" w:cs="Arial"/>
        </w:rPr>
        <w:t>er utilizado será entrevista estruturada.</w:t>
      </w:r>
      <w:r>
        <w:rPr>
          <w:rFonts w:ascii="Arial" w:hAnsi="Arial" w:cs="Arial"/>
        </w:rPr>
        <w:t xml:space="preserve"> </w:t>
      </w:r>
      <w:r w:rsidR="00023720">
        <w:rPr>
          <w:rFonts w:ascii="Arial" w:hAnsi="Arial" w:cs="Arial"/>
        </w:rPr>
        <w:t>Como não é possível realizar a visita aos clientes em potencia</w:t>
      </w:r>
      <w:r w:rsidR="005B5C3B">
        <w:rPr>
          <w:rFonts w:ascii="Arial" w:hAnsi="Arial" w:cs="Arial"/>
        </w:rPr>
        <w:t>l que estão sendo pesquisados</w:t>
      </w:r>
      <w:r w:rsidR="007661C9">
        <w:rPr>
          <w:rFonts w:ascii="Arial" w:hAnsi="Arial" w:cs="Arial"/>
        </w:rPr>
        <w:t>,</w:t>
      </w:r>
      <w:r w:rsidR="005B5C3B">
        <w:rPr>
          <w:rFonts w:ascii="Arial" w:hAnsi="Arial" w:cs="Arial"/>
        </w:rPr>
        <w:t xml:space="preserve"> a entrevista será aplicada</w:t>
      </w:r>
      <w:r w:rsidR="00023720">
        <w:rPr>
          <w:rFonts w:ascii="Arial" w:hAnsi="Arial" w:cs="Arial"/>
        </w:rPr>
        <w:t xml:space="preserve"> via </w:t>
      </w:r>
      <w:commentRangeStart w:id="264"/>
      <w:del w:id="265" w:author="Pedro Cardoso" w:date="2015-06-08T21:55:00Z">
        <w:r w:rsidR="00023720" w:rsidDel="005650B7">
          <w:rPr>
            <w:rFonts w:ascii="Arial" w:hAnsi="Arial" w:cs="Arial"/>
          </w:rPr>
          <w:delText>telema</w:delText>
        </w:r>
        <w:r w:rsidR="00465B0C" w:rsidDel="005650B7">
          <w:rPr>
            <w:rFonts w:ascii="Arial" w:hAnsi="Arial" w:cs="Arial"/>
          </w:rPr>
          <w:delText>r</w:delText>
        </w:r>
        <w:r w:rsidR="00023720" w:rsidDel="005650B7">
          <w:rPr>
            <w:rFonts w:ascii="Arial" w:hAnsi="Arial" w:cs="Arial"/>
          </w:rPr>
          <w:delText>keting</w:delText>
        </w:r>
      </w:del>
      <w:ins w:id="266" w:author="Pedro Cardoso" w:date="2015-06-08T21:55:00Z">
        <w:r w:rsidR="005650B7">
          <w:rPr>
            <w:rFonts w:ascii="Arial" w:hAnsi="Arial" w:cs="Arial"/>
          </w:rPr>
          <w:t>telefone</w:t>
        </w:r>
        <w:commentRangeEnd w:id="264"/>
        <w:r w:rsidR="005650B7">
          <w:rPr>
            <w:rStyle w:val="CommentReference"/>
          </w:rPr>
          <w:commentReference w:id="264"/>
        </w:r>
      </w:ins>
      <w:r w:rsidR="00023720">
        <w:rPr>
          <w:rFonts w:ascii="Arial" w:hAnsi="Arial" w:cs="Arial"/>
        </w:rPr>
        <w:t>.</w:t>
      </w:r>
    </w:p>
    <w:p w14:paraId="1262326D" w14:textId="77777777" w:rsidR="00585763" w:rsidRDefault="00585763" w:rsidP="00F55C30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5C353DC9" w14:textId="77777777" w:rsidR="00585763" w:rsidRPr="00F55C30" w:rsidRDefault="00585763" w:rsidP="00F55C30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01903F16" w14:textId="77777777" w:rsidR="00D207D3" w:rsidRDefault="00A95B87" w:rsidP="00F55C30">
      <w:pPr>
        <w:pStyle w:val="Heading2"/>
        <w:ind w:firstLine="708"/>
        <w:jc w:val="both"/>
        <w:rPr>
          <w:rFonts w:ascii="Arial" w:hAnsi="Arial" w:cs="Arial"/>
          <w:color w:val="auto"/>
          <w:sz w:val="24"/>
          <w:szCs w:val="24"/>
        </w:rPr>
      </w:pPr>
      <w:bookmarkStart w:id="267" w:name="_Toc421479282"/>
      <w:r w:rsidRPr="00545024">
        <w:rPr>
          <w:rFonts w:ascii="Arial" w:hAnsi="Arial" w:cs="Arial"/>
          <w:color w:val="auto"/>
          <w:sz w:val="24"/>
          <w:szCs w:val="24"/>
        </w:rPr>
        <w:t>3</w:t>
      </w:r>
      <w:r w:rsidR="00D207D3" w:rsidRPr="00545024">
        <w:rPr>
          <w:rFonts w:ascii="Arial" w:hAnsi="Arial" w:cs="Arial"/>
          <w:color w:val="auto"/>
          <w:sz w:val="24"/>
          <w:szCs w:val="24"/>
        </w:rPr>
        <w:t>.5 Coleta de dados</w:t>
      </w:r>
      <w:bookmarkEnd w:id="267"/>
    </w:p>
    <w:p w14:paraId="15D0D429" w14:textId="77777777" w:rsidR="005513CA" w:rsidRPr="005513CA" w:rsidRDefault="005513CA" w:rsidP="005513CA"/>
    <w:p w14:paraId="0767DFF9" w14:textId="1553B56A" w:rsidR="00D207D3" w:rsidRDefault="00D207D3" w:rsidP="00A5670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lastRenderedPageBreak/>
        <w:tab/>
      </w:r>
      <w:r w:rsidR="007661C9">
        <w:rPr>
          <w:rFonts w:ascii="Arial" w:hAnsi="Arial" w:cs="Arial"/>
          <w:bCs/>
        </w:rPr>
        <w:t xml:space="preserve">Será aplicada </w:t>
      </w:r>
      <w:ins w:id="268" w:author="Pedro Cardoso" w:date="2015-06-08T21:55:00Z">
        <w:r w:rsidR="005650B7">
          <w:rPr>
            <w:rFonts w:ascii="Arial" w:hAnsi="Arial" w:cs="Arial"/>
            <w:bCs/>
          </w:rPr>
          <w:t xml:space="preserve">uma </w:t>
        </w:r>
      </w:ins>
      <w:r w:rsidR="007661C9">
        <w:rPr>
          <w:rFonts w:ascii="Arial" w:hAnsi="Arial" w:cs="Arial"/>
          <w:bCs/>
        </w:rPr>
        <w:t>entrevista</w:t>
      </w:r>
      <w:r>
        <w:rPr>
          <w:rFonts w:ascii="Arial" w:hAnsi="Arial" w:cs="Arial"/>
          <w:bCs/>
        </w:rPr>
        <w:t xml:space="preserve"> aos clientes</w:t>
      </w:r>
      <w:r w:rsidR="00023720">
        <w:rPr>
          <w:rFonts w:ascii="Arial" w:hAnsi="Arial" w:cs="Arial"/>
          <w:bCs/>
        </w:rPr>
        <w:t xml:space="preserve"> em potencial</w:t>
      </w:r>
      <w:r>
        <w:rPr>
          <w:rFonts w:ascii="Arial" w:hAnsi="Arial" w:cs="Arial"/>
          <w:bCs/>
        </w:rPr>
        <w:t xml:space="preserve"> indicados na seção </w:t>
      </w:r>
      <w:del w:id="269" w:author="Pedro Cardoso" w:date="2015-06-08T21:56:00Z">
        <w:r w:rsidDel="005650B7">
          <w:rPr>
            <w:rFonts w:ascii="Arial" w:hAnsi="Arial" w:cs="Arial"/>
            <w:bCs/>
          </w:rPr>
          <w:delText>s</w:delText>
        </w:r>
      </w:del>
      <w:ins w:id="270" w:author="Pedro Cardoso" w:date="2015-06-08T21:56:00Z">
        <w:r w:rsidR="005650B7">
          <w:rPr>
            <w:rFonts w:ascii="Arial" w:hAnsi="Arial" w:cs="Arial"/>
            <w:bCs/>
          </w:rPr>
          <w:t>“S</w:t>
        </w:r>
      </w:ins>
      <w:r>
        <w:rPr>
          <w:rFonts w:ascii="Arial" w:hAnsi="Arial" w:cs="Arial"/>
          <w:bCs/>
        </w:rPr>
        <w:t>eleção d</w:t>
      </w:r>
      <w:ins w:id="271" w:author="Pedro Cardoso" w:date="2015-06-08T21:56:00Z">
        <w:r w:rsidR="005650B7">
          <w:rPr>
            <w:rFonts w:ascii="Arial" w:hAnsi="Arial" w:cs="Arial"/>
            <w:bCs/>
          </w:rPr>
          <w:t>os</w:t>
        </w:r>
      </w:ins>
      <w:del w:id="272" w:author="Pedro Cardoso" w:date="2015-06-08T21:56:00Z">
        <w:r w:rsidDel="005650B7">
          <w:rPr>
            <w:rFonts w:ascii="Arial" w:hAnsi="Arial" w:cs="Arial"/>
            <w:bCs/>
          </w:rPr>
          <w:delText>e</w:delText>
        </w:r>
      </w:del>
      <w:r>
        <w:rPr>
          <w:rFonts w:ascii="Arial" w:hAnsi="Arial" w:cs="Arial"/>
          <w:bCs/>
        </w:rPr>
        <w:t xml:space="preserve"> sujeitos</w:t>
      </w:r>
      <w:ins w:id="273" w:author="Pedro Cardoso" w:date="2015-06-08T21:56:00Z">
        <w:r w:rsidR="005650B7">
          <w:rPr>
            <w:rFonts w:ascii="Arial" w:hAnsi="Arial" w:cs="Arial"/>
            <w:bCs/>
          </w:rPr>
          <w:t>”</w:t>
        </w:r>
      </w:ins>
      <w:r>
        <w:rPr>
          <w:rFonts w:ascii="Arial" w:hAnsi="Arial" w:cs="Arial"/>
          <w:bCs/>
        </w:rPr>
        <w:t>.</w:t>
      </w:r>
      <w:r w:rsidR="007661C9">
        <w:rPr>
          <w:rFonts w:ascii="Arial" w:hAnsi="Arial" w:cs="Arial"/>
          <w:bCs/>
        </w:rPr>
        <w:t xml:space="preserve"> Antes de aplicar a entrevista</w:t>
      </w:r>
      <w:r>
        <w:rPr>
          <w:rFonts w:ascii="Arial" w:hAnsi="Arial" w:cs="Arial"/>
          <w:bCs/>
        </w:rPr>
        <w:t xml:space="preserve"> será explicado ao cliente entrevistado o objetivo e a relevância da pesquisa. </w:t>
      </w:r>
    </w:p>
    <w:p w14:paraId="3707FF7A" w14:textId="77777777" w:rsidR="007661C9" w:rsidRPr="00F55C30" w:rsidRDefault="007661C9" w:rsidP="00A56704">
      <w:pPr>
        <w:spacing w:line="360" w:lineRule="auto"/>
        <w:jc w:val="both"/>
        <w:rPr>
          <w:rFonts w:ascii="Arial" w:hAnsi="Arial" w:cs="Arial"/>
        </w:rPr>
      </w:pPr>
    </w:p>
    <w:p w14:paraId="48E0CD5D" w14:textId="77777777" w:rsidR="00D207D3" w:rsidRDefault="00A95B87" w:rsidP="00F55C30">
      <w:pPr>
        <w:pStyle w:val="Heading2"/>
        <w:ind w:firstLine="708"/>
        <w:jc w:val="both"/>
        <w:rPr>
          <w:rFonts w:ascii="Arial" w:hAnsi="Arial" w:cs="Arial"/>
          <w:color w:val="auto"/>
          <w:sz w:val="24"/>
          <w:szCs w:val="24"/>
        </w:rPr>
      </w:pPr>
      <w:bookmarkStart w:id="274" w:name="_Toc421479283"/>
      <w:r w:rsidRPr="00545024">
        <w:rPr>
          <w:rFonts w:ascii="Arial" w:hAnsi="Arial" w:cs="Arial"/>
          <w:color w:val="auto"/>
          <w:sz w:val="24"/>
          <w:szCs w:val="24"/>
        </w:rPr>
        <w:t>3</w:t>
      </w:r>
      <w:r w:rsidR="00D207D3" w:rsidRPr="00545024">
        <w:rPr>
          <w:rFonts w:ascii="Arial" w:hAnsi="Arial" w:cs="Arial"/>
          <w:color w:val="auto"/>
          <w:sz w:val="24"/>
          <w:szCs w:val="24"/>
        </w:rPr>
        <w:t>.6 Tratamento dos dados</w:t>
      </w:r>
      <w:bookmarkEnd w:id="274"/>
    </w:p>
    <w:p w14:paraId="73334971" w14:textId="77777777" w:rsidR="005513CA" w:rsidRPr="005513CA" w:rsidRDefault="005513CA" w:rsidP="005513CA"/>
    <w:p w14:paraId="11955A08" w14:textId="7FA6AEAA" w:rsidR="005B5C3B" w:rsidRPr="005B5C3B" w:rsidRDefault="00D207D3" w:rsidP="005B5C3B">
      <w:pPr>
        <w:spacing w:line="360" w:lineRule="auto"/>
        <w:ind w:firstLine="708"/>
        <w:jc w:val="both"/>
      </w:pPr>
      <w:r>
        <w:rPr>
          <w:rFonts w:ascii="Arial" w:hAnsi="Arial" w:cs="Arial"/>
        </w:rPr>
        <w:t xml:space="preserve">Para Vergara (2004), o tratamento dos dados refere-se àquela seção na qual se explicita para o leitor como se pretende tratar os dados a </w:t>
      </w:r>
      <w:del w:id="275" w:author="Pedro Cardoso" w:date="2015-06-08T21:57:00Z">
        <w:r w:rsidDel="00C72041">
          <w:rPr>
            <w:rFonts w:ascii="Arial" w:hAnsi="Arial" w:cs="Arial"/>
          </w:rPr>
          <w:delText>coletar</w:delText>
        </w:r>
      </w:del>
      <w:ins w:id="276" w:author="Pedro Cardoso" w:date="2015-06-08T21:57:00Z">
        <w:r w:rsidR="00C72041">
          <w:rPr>
            <w:rFonts w:ascii="Arial" w:hAnsi="Arial" w:cs="Arial"/>
          </w:rPr>
          <w:t>coletados</w:t>
        </w:r>
      </w:ins>
      <w:r>
        <w:rPr>
          <w:rFonts w:ascii="Arial" w:hAnsi="Arial" w:cs="Arial"/>
        </w:rPr>
        <w:t>, justificando por que tal tratamento é adequado aos p</w:t>
      </w:r>
      <w:r w:rsidR="005B5C3B">
        <w:rPr>
          <w:rFonts w:ascii="Arial" w:hAnsi="Arial" w:cs="Arial"/>
        </w:rPr>
        <w:t xml:space="preserve">ropósitos do trabalho. Neste caso será feita uma discussão em torno dos dados obtidos para uma interpretação dos resultados. </w:t>
      </w:r>
    </w:p>
    <w:p w14:paraId="29ABA0A0" w14:textId="77777777" w:rsidR="00D207D3" w:rsidRDefault="00A95B87" w:rsidP="00F55C30">
      <w:pPr>
        <w:pStyle w:val="Heading2"/>
        <w:ind w:firstLine="708"/>
        <w:jc w:val="both"/>
        <w:rPr>
          <w:rFonts w:ascii="Arial" w:hAnsi="Arial" w:cs="Arial"/>
          <w:color w:val="auto"/>
          <w:sz w:val="24"/>
          <w:szCs w:val="24"/>
        </w:rPr>
      </w:pPr>
      <w:bookmarkStart w:id="277" w:name="_Toc421479284"/>
      <w:r w:rsidRPr="00545024">
        <w:rPr>
          <w:rFonts w:ascii="Arial" w:hAnsi="Arial" w:cs="Arial"/>
          <w:color w:val="auto"/>
          <w:sz w:val="24"/>
          <w:szCs w:val="24"/>
        </w:rPr>
        <w:t>3</w:t>
      </w:r>
      <w:r w:rsidR="00D207D3" w:rsidRPr="00545024">
        <w:rPr>
          <w:rFonts w:ascii="Arial" w:hAnsi="Arial" w:cs="Arial"/>
          <w:color w:val="auto"/>
          <w:sz w:val="24"/>
          <w:szCs w:val="24"/>
        </w:rPr>
        <w:t>.7</w:t>
      </w:r>
      <w:r w:rsidR="0043288D">
        <w:rPr>
          <w:rFonts w:ascii="Arial" w:hAnsi="Arial" w:cs="Arial"/>
          <w:color w:val="auto"/>
          <w:sz w:val="24"/>
          <w:szCs w:val="24"/>
        </w:rPr>
        <w:t xml:space="preserve"> </w:t>
      </w:r>
      <w:r w:rsidR="00D207D3" w:rsidRPr="00545024">
        <w:rPr>
          <w:rFonts w:ascii="Arial" w:hAnsi="Arial" w:cs="Arial"/>
          <w:color w:val="auto"/>
          <w:sz w:val="24"/>
          <w:szCs w:val="24"/>
        </w:rPr>
        <w:t>Limitações e dificuldades do método</w:t>
      </w:r>
      <w:bookmarkEnd w:id="277"/>
    </w:p>
    <w:p w14:paraId="383DEB0C" w14:textId="77777777" w:rsidR="005513CA" w:rsidRPr="005513CA" w:rsidRDefault="005513CA" w:rsidP="005513CA"/>
    <w:p w14:paraId="3A6F0BCB" w14:textId="1B62B50D" w:rsidR="00DF1142" w:rsidRDefault="00D207D3" w:rsidP="00DF1142">
      <w:pPr>
        <w:spacing w:line="360" w:lineRule="auto"/>
        <w:ind w:firstLine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Segundo Vergara (2004), todo método tem possibilidades e limitações. No caso específico da pesquisa realizada na empresa </w:t>
      </w:r>
      <w:r w:rsidR="00756A12">
        <w:rPr>
          <w:rFonts w:ascii="Arial" w:hAnsi="Arial" w:cs="Arial"/>
          <w:bCs/>
        </w:rPr>
        <w:t>Classe A Coberturas e Decorações Ltd</w:t>
      </w:r>
      <w:ins w:id="278" w:author="Pedro Cardoso" w:date="2015-06-08T21:57:00Z">
        <w:r w:rsidR="00F15E50">
          <w:rPr>
            <w:rFonts w:ascii="Arial" w:hAnsi="Arial" w:cs="Arial"/>
            <w:bCs/>
          </w:rPr>
          <w:t>a</w:t>
        </w:r>
      </w:ins>
      <w:del w:id="279" w:author="Pedro Cardoso" w:date="2015-06-08T21:57:00Z">
        <w:r w:rsidR="00756A12" w:rsidDel="00F15E50">
          <w:rPr>
            <w:rFonts w:ascii="Arial" w:hAnsi="Arial" w:cs="Arial"/>
            <w:bCs/>
          </w:rPr>
          <w:delText>a localizada em</w:delText>
        </w:r>
        <w:r w:rsidDel="00F15E50">
          <w:rPr>
            <w:rFonts w:ascii="Arial" w:hAnsi="Arial" w:cs="Arial"/>
            <w:bCs/>
          </w:rPr>
          <w:delText xml:space="preserve"> Belo Horizonte</w:delText>
        </w:r>
      </w:del>
      <w:r>
        <w:rPr>
          <w:rFonts w:ascii="Arial" w:hAnsi="Arial" w:cs="Arial"/>
          <w:bCs/>
        </w:rPr>
        <w:t xml:space="preserve">, os entrevistados podem fornecer respostas que não traduzem totalmente suas </w:t>
      </w:r>
      <w:del w:id="280" w:author="Pedro Cardoso" w:date="2015-06-08T21:57:00Z">
        <w:r w:rsidDel="00A1362D">
          <w:rPr>
            <w:rFonts w:ascii="Arial" w:hAnsi="Arial" w:cs="Arial"/>
            <w:bCs/>
          </w:rPr>
          <w:delText xml:space="preserve">reais </w:delText>
        </w:r>
      </w:del>
      <w:r>
        <w:rPr>
          <w:rFonts w:ascii="Arial" w:hAnsi="Arial" w:cs="Arial"/>
          <w:bCs/>
        </w:rPr>
        <w:t>opiniões por já terem relações comerciais estabelecidas com a empresa, com a preocupação de abalar essas relações.</w:t>
      </w:r>
    </w:p>
    <w:p w14:paraId="51243BD1" w14:textId="77777777" w:rsidR="00F55C30" w:rsidRDefault="00F55C30" w:rsidP="00DF1142">
      <w:pPr>
        <w:spacing w:line="360" w:lineRule="auto"/>
        <w:ind w:firstLine="708"/>
        <w:jc w:val="both"/>
        <w:rPr>
          <w:rFonts w:ascii="Arial" w:hAnsi="Arial" w:cs="Arial"/>
          <w:bCs/>
        </w:rPr>
      </w:pPr>
    </w:p>
    <w:p w14:paraId="7617AF4B" w14:textId="77777777" w:rsidR="00F55C30" w:rsidRDefault="00F55C30" w:rsidP="00DF1142">
      <w:pPr>
        <w:spacing w:line="360" w:lineRule="auto"/>
        <w:ind w:firstLine="708"/>
        <w:jc w:val="both"/>
        <w:rPr>
          <w:rFonts w:ascii="Arial" w:hAnsi="Arial" w:cs="Arial"/>
          <w:bCs/>
        </w:rPr>
      </w:pPr>
    </w:p>
    <w:p w14:paraId="05ACBF72" w14:textId="77777777" w:rsidR="005513CA" w:rsidRDefault="005513CA" w:rsidP="00DF1142">
      <w:pPr>
        <w:spacing w:line="360" w:lineRule="auto"/>
        <w:ind w:firstLine="708"/>
        <w:jc w:val="both"/>
        <w:rPr>
          <w:rFonts w:ascii="Arial" w:hAnsi="Arial" w:cs="Arial"/>
          <w:bCs/>
        </w:rPr>
      </w:pPr>
    </w:p>
    <w:p w14:paraId="4F391ACE" w14:textId="77777777" w:rsidR="005513CA" w:rsidRDefault="005513CA" w:rsidP="00DF1142">
      <w:pPr>
        <w:spacing w:line="360" w:lineRule="auto"/>
        <w:ind w:firstLine="708"/>
        <w:jc w:val="both"/>
        <w:rPr>
          <w:rFonts w:ascii="Arial" w:hAnsi="Arial" w:cs="Arial"/>
          <w:bCs/>
        </w:rPr>
      </w:pPr>
    </w:p>
    <w:p w14:paraId="5CC638FC" w14:textId="77777777" w:rsidR="005513CA" w:rsidRDefault="005513CA" w:rsidP="00DF1142">
      <w:pPr>
        <w:spacing w:line="360" w:lineRule="auto"/>
        <w:ind w:firstLine="708"/>
        <w:jc w:val="both"/>
        <w:rPr>
          <w:rFonts w:ascii="Arial" w:hAnsi="Arial" w:cs="Arial"/>
          <w:bCs/>
        </w:rPr>
      </w:pPr>
    </w:p>
    <w:p w14:paraId="3B8507D2" w14:textId="77777777" w:rsidR="005513CA" w:rsidRDefault="005513CA" w:rsidP="00DF1142">
      <w:pPr>
        <w:spacing w:line="360" w:lineRule="auto"/>
        <w:ind w:firstLine="708"/>
        <w:jc w:val="both"/>
        <w:rPr>
          <w:rFonts w:ascii="Arial" w:hAnsi="Arial" w:cs="Arial"/>
          <w:bCs/>
        </w:rPr>
      </w:pPr>
    </w:p>
    <w:p w14:paraId="7989C8D2" w14:textId="77777777" w:rsidR="005513CA" w:rsidRDefault="005513CA" w:rsidP="00DF1142">
      <w:pPr>
        <w:spacing w:line="360" w:lineRule="auto"/>
        <w:ind w:firstLine="708"/>
        <w:jc w:val="both"/>
        <w:rPr>
          <w:rFonts w:ascii="Arial" w:hAnsi="Arial" w:cs="Arial"/>
          <w:bCs/>
        </w:rPr>
      </w:pPr>
    </w:p>
    <w:p w14:paraId="35EA0FB5" w14:textId="77777777" w:rsidR="007661C9" w:rsidRDefault="007661C9" w:rsidP="00DF1142">
      <w:pPr>
        <w:spacing w:line="360" w:lineRule="auto"/>
        <w:ind w:firstLine="708"/>
        <w:jc w:val="both"/>
        <w:rPr>
          <w:rFonts w:ascii="Arial" w:hAnsi="Arial" w:cs="Arial"/>
          <w:bCs/>
        </w:rPr>
      </w:pPr>
    </w:p>
    <w:p w14:paraId="6F69707D" w14:textId="77777777" w:rsidR="007661C9" w:rsidRDefault="007661C9" w:rsidP="00DF1142">
      <w:pPr>
        <w:spacing w:line="360" w:lineRule="auto"/>
        <w:ind w:firstLine="708"/>
        <w:jc w:val="both"/>
        <w:rPr>
          <w:rFonts w:ascii="Arial" w:hAnsi="Arial" w:cs="Arial"/>
          <w:bCs/>
        </w:rPr>
      </w:pPr>
    </w:p>
    <w:p w14:paraId="3B0D4E2B" w14:textId="77777777" w:rsidR="007661C9" w:rsidRDefault="007661C9" w:rsidP="00DF1142">
      <w:pPr>
        <w:spacing w:line="360" w:lineRule="auto"/>
        <w:ind w:firstLine="708"/>
        <w:jc w:val="both"/>
        <w:rPr>
          <w:rFonts w:ascii="Arial" w:hAnsi="Arial" w:cs="Arial"/>
          <w:bCs/>
        </w:rPr>
      </w:pPr>
    </w:p>
    <w:p w14:paraId="087C8AB0" w14:textId="77777777" w:rsidR="007661C9" w:rsidRDefault="007661C9" w:rsidP="00DF1142">
      <w:pPr>
        <w:spacing w:line="360" w:lineRule="auto"/>
        <w:ind w:firstLine="708"/>
        <w:jc w:val="both"/>
        <w:rPr>
          <w:rFonts w:ascii="Arial" w:hAnsi="Arial" w:cs="Arial"/>
          <w:bCs/>
        </w:rPr>
      </w:pPr>
    </w:p>
    <w:p w14:paraId="2CE124DB" w14:textId="77777777" w:rsidR="007661C9" w:rsidRDefault="007661C9" w:rsidP="00DF1142">
      <w:pPr>
        <w:spacing w:line="360" w:lineRule="auto"/>
        <w:ind w:firstLine="708"/>
        <w:jc w:val="both"/>
        <w:rPr>
          <w:rFonts w:ascii="Arial" w:hAnsi="Arial" w:cs="Arial"/>
          <w:bCs/>
        </w:rPr>
      </w:pPr>
    </w:p>
    <w:p w14:paraId="544FB1C2" w14:textId="77777777" w:rsidR="007661C9" w:rsidRDefault="007661C9" w:rsidP="00DF1142">
      <w:pPr>
        <w:spacing w:line="360" w:lineRule="auto"/>
        <w:ind w:firstLine="708"/>
        <w:jc w:val="both"/>
        <w:rPr>
          <w:rFonts w:ascii="Arial" w:hAnsi="Arial" w:cs="Arial"/>
          <w:bCs/>
        </w:rPr>
      </w:pPr>
    </w:p>
    <w:p w14:paraId="10635544" w14:textId="77777777" w:rsidR="005513CA" w:rsidRPr="00DF1142" w:rsidRDefault="005513CA" w:rsidP="00DF1142">
      <w:pPr>
        <w:spacing w:line="360" w:lineRule="auto"/>
        <w:ind w:firstLine="708"/>
        <w:jc w:val="both"/>
        <w:rPr>
          <w:rFonts w:ascii="Arial" w:hAnsi="Arial" w:cs="Arial"/>
          <w:bCs/>
        </w:rPr>
      </w:pPr>
    </w:p>
    <w:p w14:paraId="4DCAD9DC" w14:textId="77777777" w:rsidR="00666B5C" w:rsidRPr="00F55C30" w:rsidRDefault="00666B5C" w:rsidP="00F55C30">
      <w:pPr>
        <w:pStyle w:val="Heading1"/>
        <w:jc w:val="both"/>
        <w:rPr>
          <w:rFonts w:ascii="Arial" w:hAnsi="Arial" w:cs="Arial"/>
          <w:b w:val="0"/>
          <w:color w:val="auto"/>
        </w:rPr>
      </w:pPr>
      <w:bookmarkStart w:id="281" w:name="_Toc421479285"/>
      <w:r w:rsidRPr="00F55C30">
        <w:rPr>
          <w:rFonts w:ascii="Arial" w:hAnsi="Arial" w:cs="Arial"/>
          <w:color w:val="auto"/>
        </w:rPr>
        <w:t>4. Cronograma de atividades</w:t>
      </w:r>
      <w:bookmarkEnd w:id="281"/>
      <w:r w:rsidRPr="00F55C30">
        <w:rPr>
          <w:rFonts w:ascii="Arial" w:hAnsi="Arial" w:cs="Arial"/>
          <w:color w:val="auto"/>
        </w:rPr>
        <w:t xml:space="preserve">  </w:t>
      </w:r>
    </w:p>
    <w:p w14:paraId="7A14A3B0" w14:textId="77777777" w:rsidR="00666B5C" w:rsidRDefault="00666B5C" w:rsidP="00666B5C">
      <w:pPr>
        <w:rPr>
          <w:b/>
          <w:sz w:val="28"/>
        </w:rPr>
      </w:pPr>
    </w:p>
    <w:tbl>
      <w:tblPr>
        <w:tblW w:w="0" w:type="auto"/>
        <w:jc w:val="center"/>
        <w:tblLayout w:type="fixed"/>
        <w:tblCellMar>
          <w:left w:w="66" w:type="dxa"/>
          <w:right w:w="66" w:type="dxa"/>
        </w:tblCellMar>
        <w:tblLook w:val="0000" w:firstRow="0" w:lastRow="0" w:firstColumn="0" w:lastColumn="0" w:noHBand="0" w:noVBand="0"/>
      </w:tblPr>
      <w:tblGrid>
        <w:gridCol w:w="3259"/>
        <w:gridCol w:w="1041"/>
        <w:gridCol w:w="1041"/>
        <w:gridCol w:w="1042"/>
        <w:gridCol w:w="1193"/>
        <w:gridCol w:w="1275"/>
      </w:tblGrid>
      <w:tr w:rsidR="00666B5C" w14:paraId="7AACD4A8" w14:textId="77777777" w:rsidTr="00666B5C">
        <w:trPr>
          <w:trHeight w:val="622"/>
          <w:jc w:val="center"/>
        </w:trPr>
        <w:tc>
          <w:tcPr>
            <w:tcW w:w="325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4D87DD1" w14:textId="77777777" w:rsidR="00666B5C" w:rsidRDefault="00666B5C" w:rsidP="00332E47">
            <w:pPr>
              <w:suppressAutoHyphens/>
              <w:autoSpaceDE w:val="0"/>
              <w:autoSpaceDN w:val="0"/>
              <w:adjustRightInd w:val="0"/>
              <w:ind w:right="-1"/>
              <w:jc w:val="center"/>
              <w:rPr>
                <w:rFonts w:eastAsia="SimSun"/>
                <w:b/>
                <w:bCs/>
                <w:lang w:eastAsia="zh-CN"/>
              </w:rPr>
            </w:pPr>
          </w:p>
          <w:p w14:paraId="005F7D8B" w14:textId="77777777" w:rsidR="00666B5C" w:rsidRDefault="00666B5C" w:rsidP="00332E47">
            <w:pPr>
              <w:suppressAutoHyphens/>
              <w:autoSpaceDE w:val="0"/>
              <w:autoSpaceDN w:val="0"/>
              <w:adjustRightInd w:val="0"/>
              <w:ind w:right="-1"/>
              <w:jc w:val="center"/>
              <w:rPr>
                <w:rFonts w:eastAsia="SimSun" w:cs="Calibri"/>
                <w:lang w:eastAsia="zh-CN"/>
              </w:rPr>
            </w:pPr>
            <w:r>
              <w:rPr>
                <w:rFonts w:eastAsia="SimSun"/>
                <w:b/>
                <w:bCs/>
                <w:lang w:eastAsia="zh-CN"/>
              </w:rPr>
              <w:t>ATIVIDADES</w:t>
            </w:r>
          </w:p>
        </w:tc>
        <w:tc>
          <w:tcPr>
            <w:tcW w:w="5592" w:type="dxa"/>
            <w:gridSpan w:val="5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6A5FDCF7" w14:textId="77777777" w:rsidR="00666B5C" w:rsidRDefault="00666B5C" w:rsidP="00332E47">
            <w:pPr>
              <w:autoSpaceDE w:val="0"/>
              <w:autoSpaceDN w:val="0"/>
              <w:adjustRightInd w:val="0"/>
              <w:ind w:right="-1"/>
              <w:jc w:val="center"/>
              <w:rPr>
                <w:rFonts w:eastAsia="SimSun" w:cs="Calibri"/>
                <w:lang w:eastAsia="zh-CN"/>
              </w:rPr>
            </w:pPr>
            <w:r>
              <w:rPr>
                <w:rFonts w:eastAsia="SimSun"/>
                <w:b/>
                <w:bCs/>
                <w:lang w:eastAsia="zh-CN"/>
              </w:rPr>
              <w:t>2015</w:t>
            </w:r>
          </w:p>
        </w:tc>
      </w:tr>
      <w:tr w:rsidR="00666B5C" w14:paraId="2CBD6079" w14:textId="77777777" w:rsidTr="00666B5C">
        <w:trPr>
          <w:trHeight w:val="106"/>
          <w:jc w:val="center"/>
        </w:trPr>
        <w:tc>
          <w:tcPr>
            <w:tcW w:w="325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C0C0C0"/>
          </w:tcPr>
          <w:p w14:paraId="536732F5" w14:textId="77777777" w:rsidR="00666B5C" w:rsidRDefault="00666B5C" w:rsidP="00332E47">
            <w:pPr>
              <w:autoSpaceDE w:val="0"/>
              <w:autoSpaceDN w:val="0"/>
              <w:adjustRightInd w:val="0"/>
              <w:rPr>
                <w:rFonts w:eastAsia="SimSun" w:cs="Calibri"/>
                <w:lang w:eastAsia="zh-CN"/>
              </w:rPr>
            </w:pPr>
          </w:p>
        </w:tc>
        <w:tc>
          <w:tcPr>
            <w:tcW w:w="104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91AB9A5" w14:textId="77777777" w:rsidR="00666B5C" w:rsidRDefault="00666B5C" w:rsidP="00332E47">
            <w:pPr>
              <w:suppressAutoHyphens/>
              <w:autoSpaceDE w:val="0"/>
              <w:autoSpaceDN w:val="0"/>
              <w:adjustRightInd w:val="0"/>
              <w:ind w:right="-1"/>
              <w:jc w:val="center"/>
              <w:rPr>
                <w:rFonts w:eastAsia="SimSun" w:cs="Calibri"/>
                <w:lang w:eastAsia="zh-CN"/>
              </w:rPr>
            </w:pPr>
            <w:r>
              <w:rPr>
                <w:rFonts w:eastAsia="SimSun"/>
                <w:b/>
                <w:bCs/>
                <w:spacing w:val="-10"/>
                <w:lang w:eastAsia="zh-CN"/>
              </w:rPr>
              <w:t xml:space="preserve">Agosto </w:t>
            </w:r>
          </w:p>
        </w:tc>
        <w:tc>
          <w:tcPr>
            <w:tcW w:w="104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C0C0C0"/>
          </w:tcPr>
          <w:p w14:paraId="5150C436" w14:textId="77777777" w:rsidR="00666B5C" w:rsidRDefault="00666B5C" w:rsidP="00332E47">
            <w:pPr>
              <w:suppressAutoHyphens/>
              <w:autoSpaceDE w:val="0"/>
              <w:autoSpaceDN w:val="0"/>
              <w:adjustRightInd w:val="0"/>
              <w:spacing w:before="40"/>
              <w:ind w:right="-1"/>
              <w:jc w:val="center"/>
              <w:rPr>
                <w:rFonts w:eastAsia="SimSun" w:cs="Calibri"/>
                <w:lang w:eastAsia="zh-CN"/>
              </w:rPr>
            </w:pPr>
            <w:r>
              <w:rPr>
                <w:rFonts w:eastAsia="SimSun"/>
                <w:b/>
                <w:bCs/>
                <w:spacing w:val="-10"/>
                <w:lang w:eastAsia="zh-CN"/>
              </w:rPr>
              <w:t xml:space="preserve">Setembro </w:t>
            </w:r>
          </w:p>
        </w:tc>
        <w:tc>
          <w:tcPr>
            <w:tcW w:w="104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C0C0C0"/>
          </w:tcPr>
          <w:p w14:paraId="22841A38" w14:textId="77777777" w:rsidR="00666B5C" w:rsidRDefault="00666B5C" w:rsidP="00332E47">
            <w:pPr>
              <w:suppressAutoHyphens/>
              <w:autoSpaceDE w:val="0"/>
              <w:autoSpaceDN w:val="0"/>
              <w:adjustRightInd w:val="0"/>
              <w:spacing w:before="40" w:after="60"/>
              <w:ind w:right="-1"/>
              <w:jc w:val="center"/>
              <w:rPr>
                <w:rFonts w:eastAsia="SimSun" w:cs="Calibri"/>
                <w:lang w:eastAsia="zh-CN"/>
              </w:rPr>
            </w:pPr>
            <w:r>
              <w:rPr>
                <w:rFonts w:eastAsia="SimSun"/>
                <w:b/>
                <w:bCs/>
                <w:spacing w:val="-10"/>
                <w:lang w:eastAsia="zh-CN"/>
              </w:rPr>
              <w:t xml:space="preserve">Outubro </w:t>
            </w:r>
          </w:p>
        </w:tc>
        <w:tc>
          <w:tcPr>
            <w:tcW w:w="119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C0C0C0"/>
          </w:tcPr>
          <w:p w14:paraId="40EE9E93" w14:textId="77777777" w:rsidR="00666B5C" w:rsidRDefault="00666B5C" w:rsidP="00332E47">
            <w:pPr>
              <w:suppressAutoHyphens/>
              <w:autoSpaceDE w:val="0"/>
              <w:autoSpaceDN w:val="0"/>
              <w:adjustRightInd w:val="0"/>
              <w:spacing w:before="40" w:after="60"/>
              <w:ind w:right="-1"/>
              <w:jc w:val="center"/>
              <w:rPr>
                <w:rFonts w:eastAsia="SimSun" w:cs="Calibri"/>
                <w:lang w:eastAsia="zh-CN"/>
              </w:rPr>
            </w:pPr>
            <w:r>
              <w:rPr>
                <w:rFonts w:eastAsia="SimSun"/>
                <w:b/>
                <w:bCs/>
                <w:spacing w:val="-10"/>
                <w:lang w:eastAsia="zh-CN"/>
              </w:rPr>
              <w:t>Novembro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C0C0C0"/>
          </w:tcPr>
          <w:p w14:paraId="1D464B24" w14:textId="77777777" w:rsidR="00666B5C" w:rsidRDefault="00666B5C" w:rsidP="00332E47">
            <w:pPr>
              <w:suppressAutoHyphens/>
              <w:autoSpaceDE w:val="0"/>
              <w:autoSpaceDN w:val="0"/>
              <w:adjustRightInd w:val="0"/>
              <w:spacing w:before="40"/>
              <w:ind w:right="-1"/>
              <w:jc w:val="center"/>
              <w:rPr>
                <w:rFonts w:eastAsia="SimSun" w:cs="Calibri"/>
                <w:lang w:eastAsia="zh-CN"/>
              </w:rPr>
            </w:pPr>
            <w:r>
              <w:rPr>
                <w:rFonts w:eastAsia="SimSun"/>
                <w:b/>
                <w:bCs/>
                <w:spacing w:val="-10"/>
                <w:lang w:eastAsia="zh-CN"/>
              </w:rPr>
              <w:t>Dezembro</w:t>
            </w:r>
          </w:p>
        </w:tc>
      </w:tr>
      <w:tr w:rsidR="00666B5C" w14:paraId="3956438E" w14:textId="77777777" w:rsidTr="00666B5C">
        <w:trPr>
          <w:trHeight w:val="592"/>
          <w:jc w:val="center"/>
        </w:trPr>
        <w:tc>
          <w:tcPr>
            <w:tcW w:w="3259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82AC4DD" w14:textId="77777777" w:rsidR="00666B5C" w:rsidRDefault="00666B5C" w:rsidP="00332E47">
            <w:pPr>
              <w:suppressAutoHyphens/>
              <w:autoSpaceDE w:val="0"/>
              <w:autoSpaceDN w:val="0"/>
              <w:adjustRightInd w:val="0"/>
              <w:spacing w:before="40" w:after="40"/>
              <w:ind w:right="-1"/>
              <w:rPr>
                <w:rFonts w:eastAsia="SimSun" w:cs="Calibri"/>
                <w:lang w:eastAsia="zh-CN"/>
              </w:rPr>
            </w:pPr>
            <w:r>
              <w:rPr>
                <w:rFonts w:eastAsia="SimSun"/>
                <w:lang w:eastAsia="zh-CN"/>
              </w:rPr>
              <w:t>Desenvolvimento do projeto de pesquisa</w:t>
            </w:r>
          </w:p>
        </w:tc>
        <w:tc>
          <w:tcPr>
            <w:tcW w:w="104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F5A5C" w14:textId="77777777" w:rsidR="00666B5C" w:rsidRDefault="00666B5C" w:rsidP="00332E47">
            <w:pPr>
              <w:suppressAutoHyphens/>
              <w:autoSpaceDE w:val="0"/>
              <w:autoSpaceDN w:val="0"/>
              <w:adjustRightInd w:val="0"/>
              <w:spacing w:before="40" w:after="40"/>
              <w:ind w:right="-1"/>
              <w:jc w:val="center"/>
              <w:rPr>
                <w:rFonts w:eastAsia="SimSun" w:cs="Calibri"/>
                <w:lang w:eastAsia="zh-CN"/>
              </w:rPr>
            </w:pPr>
            <w:r>
              <w:rPr>
                <w:rFonts w:ascii="Arial" w:eastAsia="SimSun" w:hAnsi="Arial" w:cs="Arial"/>
                <w:b/>
                <w:bCs/>
                <w:lang w:eastAsia="zh-CN"/>
              </w:rPr>
              <w:t>X</w:t>
            </w:r>
          </w:p>
        </w:tc>
        <w:tc>
          <w:tcPr>
            <w:tcW w:w="104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A2980" w14:textId="77777777" w:rsidR="00666B5C" w:rsidRDefault="00666B5C" w:rsidP="00332E47">
            <w:pPr>
              <w:suppressAutoHyphens/>
              <w:autoSpaceDE w:val="0"/>
              <w:autoSpaceDN w:val="0"/>
              <w:adjustRightInd w:val="0"/>
              <w:spacing w:before="40" w:after="40"/>
              <w:ind w:right="-1"/>
              <w:jc w:val="center"/>
              <w:rPr>
                <w:rFonts w:eastAsia="SimSun" w:cs="Calibri"/>
                <w:lang w:eastAsia="zh-CN"/>
              </w:rPr>
            </w:pPr>
          </w:p>
        </w:tc>
        <w:tc>
          <w:tcPr>
            <w:tcW w:w="104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2A70889" w14:textId="77777777" w:rsidR="00666B5C" w:rsidRDefault="00666B5C" w:rsidP="00332E47">
            <w:pPr>
              <w:suppressAutoHyphens/>
              <w:autoSpaceDE w:val="0"/>
              <w:autoSpaceDN w:val="0"/>
              <w:adjustRightInd w:val="0"/>
              <w:spacing w:before="40" w:after="60"/>
              <w:ind w:right="-1"/>
              <w:jc w:val="center"/>
              <w:rPr>
                <w:rFonts w:eastAsia="SimSun" w:cs="Calibri"/>
                <w:lang w:eastAsia="zh-CN"/>
              </w:rPr>
            </w:pPr>
          </w:p>
        </w:tc>
        <w:tc>
          <w:tcPr>
            <w:tcW w:w="119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CFF657C" w14:textId="77777777" w:rsidR="00666B5C" w:rsidRDefault="00666B5C" w:rsidP="00332E47">
            <w:pPr>
              <w:suppressAutoHyphens/>
              <w:autoSpaceDE w:val="0"/>
              <w:autoSpaceDN w:val="0"/>
              <w:adjustRightInd w:val="0"/>
              <w:spacing w:before="40" w:after="60"/>
              <w:ind w:right="-1"/>
              <w:jc w:val="center"/>
              <w:rPr>
                <w:rFonts w:eastAsia="SimSun" w:cs="Calibri"/>
                <w:lang w:eastAsia="zh-CN"/>
              </w:rPr>
            </w:pPr>
          </w:p>
        </w:tc>
        <w:tc>
          <w:tcPr>
            <w:tcW w:w="127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CE5074F" w14:textId="77777777" w:rsidR="00666B5C" w:rsidRDefault="00666B5C" w:rsidP="00332E47">
            <w:pPr>
              <w:suppressAutoHyphens/>
              <w:autoSpaceDE w:val="0"/>
              <w:autoSpaceDN w:val="0"/>
              <w:adjustRightInd w:val="0"/>
              <w:spacing w:before="40" w:after="40"/>
              <w:ind w:right="-1"/>
              <w:jc w:val="center"/>
              <w:rPr>
                <w:rFonts w:eastAsia="SimSun" w:cs="Calibri"/>
                <w:lang w:eastAsia="zh-CN"/>
              </w:rPr>
            </w:pPr>
          </w:p>
        </w:tc>
      </w:tr>
      <w:tr w:rsidR="00666B5C" w14:paraId="68EFEC7F" w14:textId="77777777" w:rsidTr="00666B5C">
        <w:trPr>
          <w:trHeight w:val="592"/>
          <w:jc w:val="center"/>
        </w:trPr>
        <w:tc>
          <w:tcPr>
            <w:tcW w:w="325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D6A80F8" w14:textId="77777777" w:rsidR="00666B5C" w:rsidRDefault="00666B5C" w:rsidP="00332E47">
            <w:pPr>
              <w:autoSpaceDE w:val="0"/>
              <w:autoSpaceDN w:val="0"/>
              <w:adjustRightInd w:val="0"/>
              <w:spacing w:before="40" w:after="40"/>
              <w:ind w:right="-1"/>
              <w:rPr>
                <w:rFonts w:eastAsia="SimSun" w:cs="Calibri"/>
                <w:lang w:eastAsia="zh-CN"/>
              </w:rPr>
            </w:pPr>
            <w:r>
              <w:rPr>
                <w:rFonts w:eastAsia="SimSun"/>
                <w:lang w:eastAsia="zh-CN"/>
              </w:rPr>
              <w:t>Coleta de dados secundários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27087" w14:textId="77777777" w:rsidR="00666B5C" w:rsidRDefault="00666B5C" w:rsidP="00332E47">
            <w:pPr>
              <w:suppressAutoHyphens/>
              <w:autoSpaceDE w:val="0"/>
              <w:autoSpaceDN w:val="0"/>
              <w:adjustRightInd w:val="0"/>
              <w:spacing w:before="40" w:after="40"/>
              <w:ind w:right="-1"/>
              <w:jc w:val="center"/>
              <w:rPr>
                <w:rFonts w:eastAsia="SimSun" w:cs="Calibri"/>
                <w:lang w:eastAsia="zh-CN"/>
              </w:rPr>
            </w:pP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3BAFE" w14:textId="77777777" w:rsidR="00666B5C" w:rsidRDefault="00666B5C" w:rsidP="00332E47">
            <w:pPr>
              <w:suppressAutoHyphens/>
              <w:autoSpaceDE w:val="0"/>
              <w:autoSpaceDN w:val="0"/>
              <w:adjustRightInd w:val="0"/>
              <w:spacing w:before="40" w:after="40"/>
              <w:ind w:right="-1"/>
              <w:jc w:val="center"/>
              <w:rPr>
                <w:rFonts w:eastAsia="SimSun" w:cs="Calibri"/>
                <w:lang w:eastAsia="zh-CN"/>
              </w:rPr>
            </w:pPr>
            <w:r>
              <w:rPr>
                <w:rFonts w:ascii="Arial" w:eastAsia="SimSun" w:hAnsi="Arial" w:cs="Arial"/>
                <w:b/>
                <w:bCs/>
                <w:lang w:eastAsia="zh-CN"/>
              </w:rPr>
              <w:t>X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D2974D9" w14:textId="77777777" w:rsidR="00666B5C" w:rsidRDefault="00666B5C" w:rsidP="00332E47">
            <w:pPr>
              <w:suppressAutoHyphens/>
              <w:autoSpaceDE w:val="0"/>
              <w:autoSpaceDN w:val="0"/>
              <w:adjustRightInd w:val="0"/>
              <w:spacing w:before="40" w:after="60"/>
              <w:ind w:right="-1"/>
              <w:jc w:val="center"/>
              <w:rPr>
                <w:rFonts w:eastAsia="SimSun" w:cs="Calibri"/>
                <w:lang w:eastAsia="zh-CN"/>
              </w:rPr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A7462C1" w14:textId="77777777" w:rsidR="00666B5C" w:rsidRDefault="00666B5C" w:rsidP="00332E47">
            <w:pPr>
              <w:suppressAutoHyphens/>
              <w:autoSpaceDE w:val="0"/>
              <w:autoSpaceDN w:val="0"/>
              <w:adjustRightInd w:val="0"/>
              <w:spacing w:before="40" w:after="60"/>
              <w:ind w:right="-1"/>
              <w:jc w:val="center"/>
              <w:rPr>
                <w:rFonts w:eastAsia="SimSun" w:cs="Calibri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DFD4940" w14:textId="77777777" w:rsidR="00666B5C" w:rsidRDefault="00666B5C" w:rsidP="00332E47">
            <w:pPr>
              <w:suppressAutoHyphens/>
              <w:autoSpaceDE w:val="0"/>
              <w:autoSpaceDN w:val="0"/>
              <w:adjustRightInd w:val="0"/>
              <w:spacing w:before="40" w:after="40"/>
              <w:ind w:right="-1"/>
              <w:jc w:val="center"/>
              <w:rPr>
                <w:rFonts w:eastAsia="SimSun" w:cs="Calibri"/>
                <w:lang w:eastAsia="zh-CN"/>
              </w:rPr>
            </w:pPr>
          </w:p>
        </w:tc>
      </w:tr>
      <w:tr w:rsidR="00666B5C" w14:paraId="353FBFE1" w14:textId="77777777" w:rsidTr="00666B5C">
        <w:trPr>
          <w:trHeight w:val="592"/>
          <w:jc w:val="center"/>
        </w:trPr>
        <w:tc>
          <w:tcPr>
            <w:tcW w:w="325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750B294" w14:textId="77777777" w:rsidR="00666B5C" w:rsidRDefault="00666B5C" w:rsidP="00332E47">
            <w:pPr>
              <w:suppressAutoHyphens/>
              <w:autoSpaceDE w:val="0"/>
              <w:autoSpaceDN w:val="0"/>
              <w:adjustRightInd w:val="0"/>
              <w:spacing w:before="40" w:after="40"/>
              <w:ind w:right="-1"/>
              <w:rPr>
                <w:rFonts w:eastAsia="SimSun" w:cs="Calibri"/>
                <w:lang w:eastAsia="zh-CN"/>
              </w:rPr>
            </w:pPr>
            <w:r>
              <w:rPr>
                <w:rFonts w:eastAsia="SimSun"/>
                <w:lang w:eastAsia="zh-CN"/>
              </w:rPr>
              <w:t>Coleta de dados primários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DDFCDED" w14:textId="77777777" w:rsidR="00666B5C" w:rsidRDefault="00666B5C" w:rsidP="00332E47">
            <w:pPr>
              <w:suppressAutoHyphens/>
              <w:autoSpaceDE w:val="0"/>
              <w:autoSpaceDN w:val="0"/>
              <w:adjustRightInd w:val="0"/>
              <w:spacing w:before="40" w:after="40"/>
              <w:ind w:right="-1"/>
              <w:jc w:val="center"/>
              <w:rPr>
                <w:rFonts w:eastAsia="SimSun" w:cs="Calibri"/>
                <w:lang w:eastAsia="zh-CN"/>
              </w:rPr>
            </w:pP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DEBE819" w14:textId="77777777" w:rsidR="00666B5C" w:rsidRDefault="00666B5C" w:rsidP="00332E47">
            <w:pPr>
              <w:suppressAutoHyphens/>
              <w:autoSpaceDE w:val="0"/>
              <w:autoSpaceDN w:val="0"/>
              <w:adjustRightInd w:val="0"/>
              <w:spacing w:before="40" w:after="40"/>
              <w:ind w:right="-1"/>
              <w:jc w:val="center"/>
              <w:rPr>
                <w:rFonts w:eastAsia="SimSun" w:cs="Calibri"/>
                <w:lang w:eastAsia="zh-CN"/>
              </w:rPr>
            </w:pPr>
            <w:r>
              <w:rPr>
                <w:rFonts w:ascii="Arial" w:eastAsia="SimSun" w:hAnsi="Arial" w:cs="Arial"/>
                <w:b/>
                <w:bCs/>
                <w:spacing w:val="-10"/>
                <w:lang w:eastAsia="zh-CN"/>
              </w:rPr>
              <w:t>X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3C93E" w14:textId="77777777" w:rsidR="00666B5C" w:rsidRDefault="00666B5C" w:rsidP="00332E47">
            <w:pPr>
              <w:suppressAutoHyphens/>
              <w:autoSpaceDE w:val="0"/>
              <w:autoSpaceDN w:val="0"/>
              <w:adjustRightInd w:val="0"/>
              <w:spacing w:before="40" w:after="60"/>
              <w:ind w:right="-1"/>
              <w:jc w:val="center"/>
              <w:rPr>
                <w:rFonts w:eastAsia="SimSun" w:cs="Calibri"/>
                <w:lang w:eastAsia="zh-CN"/>
              </w:rPr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C3846" w14:textId="77777777" w:rsidR="00666B5C" w:rsidRDefault="00666B5C" w:rsidP="00332E47">
            <w:pPr>
              <w:suppressAutoHyphens/>
              <w:autoSpaceDE w:val="0"/>
              <w:autoSpaceDN w:val="0"/>
              <w:adjustRightInd w:val="0"/>
              <w:spacing w:before="40" w:after="60"/>
              <w:ind w:right="-1"/>
              <w:jc w:val="center"/>
              <w:rPr>
                <w:rFonts w:eastAsia="SimSun" w:cs="Calibri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7ACE0" w14:textId="77777777" w:rsidR="00666B5C" w:rsidRDefault="00666B5C" w:rsidP="00332E47">
            <w:pPr>
              <w:suppressAutoHyphens/>
              <w:autoSpaceDE w:val="0"/>
              <w:autoSpaceDN w:val="0"/>
              <w:adjustRightInd w:val="0"/>
              <w:spacing w:before="40" w:after="40"/>
              <w:ind w:right="-1"/>
              <w:jc w:val="center"/>
              <w:rPr>
                <w:rFonts w:eastAsia="SimSun" w:cs="Calibri"/>
                <w:lang w:eastAsia="zh-CN"/>
              </w:rPr>
            </w:pPr>
          </w:p>
        </w:tc>
      </w:tr>
      <w:tr w:rsidR="00666B5C" w14:paraId="6BE27D49" w14:textId="77777777" w:rsidTr="00666B5C">
        <w:trPr>
          <w:trHeight w:val="592"/>
          <w:jc w:val="center"/>
        </w:trPr>
        <w:tc>
          <w:tcPr>
            <w:tcW w:w="325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9B0DE8C" w14:textId="77777777" w:rsidR="00666B5C" w:rsidRDefault="00666B5C" w:rsidP="00332E47">
            <w:pPr>
              <w:suppressAutoHyphens/>
              <w:autoSpaceDE w:val="0"/>
              <w:autoSpaceDN w:val="0"/>
              <w:adjustRightInd w:val="0"/>
              <w:spacing w:before="40" w:after="40"/>
              <w:ind w:right="-1"/>
              <w:rPr>
                <w:rFonts w:eastAsia="SimSun" w:cs="Calibri"/>
                <w:lang w:eastAsia="zh-CN"/>
              </w:rPr>
            </w:pPr>
            <w:r>
              <w:rPr>
                <w:rFonts w:eastAsia="SimSun"/>
                <w:lang w:eastAsia="zh-CN"/>
              </w:rPr>
              <w:t>Organização e tratamento dos dados coletados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1568976" w14:textId="77777777" w:rsidR="00666B5C" w:rsidRDefault="00666B5C" w:rsidP="00332E47">
            <w:pPr>
              <w:suppressAutoHyphens/>
              <w:autoSpaceDE w:val="0"/>
              <w:autoSpaceDN w:val="0"/>
              <w:adjustRightInd w:val="0"/>
              <w:spacing w:before="40" w:after="40"/>
              <w:ind w:right="-1"/>
              <w:jc w:val="center"/>
              <w:rPr>
                <w:rFonts w:eastAsia="SimSun" w:cs="Calibri"/>
                <w:lang w:eastAsia="zh-CN"/>
              </w:rPr>
            </w:pP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FE43D39" w14:textId="77777777" w:rsidR="00666B5C" w:rsidRDefault="00666B5C" w:rsidP="00332E47">
            <w:pPr>
              <w:suppressAutoHyphens/>
              <w:autoSpaceDE w:val="0"/>
              <w:autoSpaceDN w:val="0"/>
              <w:adjustRightInd w:val="0"/>
              <w:spacing w:before="40" w:after="40"/>
              <w:ind w:right="-1"/>
              <w:jc w:val="center"/>
              <w:rPr>
                <w:rFonts w:eastAsia="SimSun" w:cs="Calibri"/>
                <w:lang w:eastAsia="zh-CN"/>
              </w:rPr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D86E0" w14:textId="77777777" w:rsidR="00666B5C" w:rsidRDefault="00666B5C" w:rsidP="00332E47">
            <w:pPr>
              <w:suppressAutoHyphens/>
              <w:autoSpaceDE w:val="0"/>
              <w:autoSpaceDN w:val="0"/>
              <w:adjustRightInd w:val="0"/>
              <w:spacing w:before="40" w:after="60"/>
              <w:ind w:right="-1"/>
              <w:jc w:val="center"/>
              <w:rPr>
                <w:rFonts w:eastAsia="SimSun" w:cs="Calibri"/>
                <w:lang w:eastAsia="zh-CN"/>
              </w:rPr>
            </w:pPr>
            <w:r>
              <w:rPr>
                <w:rFonts w:ascii="Arial" w:eastAsia="SimSun" w:hAnsi="Arial" w:cs="Arial"/>
                <w:b/>
                <w:bCs/>
                <w:spacing w:val="-10"/>
                <w:lang w:eastAsia="zh-CN"/>
              </w:rPr>
              <w:t>X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C310B" w14:textId="77777777" w:rsidR="00666B5C" w:rsidRDefault="00666B5C" w:rsidP="00332E47">
            <w:pPr>
              <w:suppressAutoHyphens/>
              <w:autoSpaceDE w:val="0"/>
              <w:autoSpaceDN w:val="0"/>
              <w:adjustRightInd w:val="0"/>
              <w:spacing w:before="40" w:after="60"/>
              <w:ind w:right="-1"/>
              <w:jc w:val="center"/>
              <w:rPr>
                <w:rFonts w:eastAsia="SimSun" w:cs="Calibri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23B87" w14:textId="77777777" w:rsidR="00666B5C" w:rsidRDefault="00666B5C" w:rsidP="00332E47">
            <w:pPr>
              <w:suppressAutoHyphens/>
              <w:autoSpaceDE w:val="0"/>
              <w:autoSpaceDN w:val="0"/>
              <w:adjustRightInd w:val="0"/>
              <w:spacing w:before="40" w:after="40"/>
              <w:ind w:right="-1"/>
              <w:jc w:val="center"/>
              <w:rPr>
                <w:rFonts w:eastAsia="SimSun" w:cs="Calibri"/>
                <w:lang w:eastAsia="zh-CN"/>
              </w:rPr>
            </w:pPr>
          </w:p>
        </w:tc>
      </w:tr>
      <w:tr w:rsidR="00666B5C" w14:paraId="0741A8E6" w14:textId="77777777" w:rsidTr="00666B5C">
        <w:trPr>
          <w:trHeight w:val="592"/>
          <w:jc w:val="center"/>
        </w:trPr>
        <w:tc>
          <w:tcPr>
            <w:tcW w:w="325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AED5227" w14:textId="77777777" w:rsidR="00666B5C" w:rsidRDefault="00666B5C" w:rsidP="00332E47">
            <w:pPr>
              <w:suppressAutoHyphens/>
              <w:autoSpaceDE w:val="0"/>
              <w:autoSpaceDN w:val="0"/>
              <w:adjustRightInd w:val="0"/>
              <w:spacing w:before="40" w:after="40"/>
              <w:ind w:right="-1"/>
              <w:rPr>
                <w:rFonts w:eastAsia="SimSun" w:cs="Calibri"/>
                <w:lang w:eastAsia="zh-CN"/>
              </w:rPr>
            </w:pPr>
            <w:r>
              <w:rPr>
                <w:rFonts w:eastAsia="SimSun"/>
                <w:lang w:eastAsia="zh-CN"/>
              </w:rPr>
              <w:t>Análise dos dados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D758D18" w14:textId="77777777" w:rsidR="00666B5C" w:rsidRDefault="00666B5C" w:rsidP="00332E47">
            <w:pPr>
              <w:suppressAutoHyphens/>
              <w:autoSpaceDE w:val="0"/>
              <w:autoSpaceDN w:val="0"/>
              <w:adjustRightInd w:val="0"/>
              <w:spacing w:before="40" w:after="40"/>
              <w:ind w:right="-1"/>
              <w:jc w:val="center"/>
              <w:rPr>
                <w:rFonts w:eastAsia="SimSun" w:cs="Calibri"/>
                <w:lang w:eastAsia="zh-CN"/>
              </w:rPr>
            </w:pP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1B28CFD" w14:textId="77777777" w:rsidR="00666B5C" w:rsidRDefault="00666B5C" w:rsidP="00332E47">
            <w:pPr>
              <w:suppressAutoHyphens/>
              <w:autoSpaceDE w:val="0"/>
              <w:autoSpaceDN w:val="0"/>
              <w:adjustRightInd w:val="0"/>
              <w:spacing w:before="40" w:after="40"/>
              <w:ind w:right="-1"/>
              <w:jc w:val="center"/>
              <w:rPr>
                <w:rFonts w:eastAsia="SimSun" w:cs="Calibri"/>
                <w:lang w:eastAsia="zh-CN"/>
              </w:rPr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9D79364" w14:textId="77777777" w:rsidR="00666B5C" w:rsidRDefault="00666B5C" w:rsidP="00332E47">
            <w:pPr>
              <w:suppressAutoHyphens/>
              <w:autoSpaceDE w:val="0"/>
              <w:autoSpaceDN w:val="0"/>
              <w:adjustRightInd w:val="0"/>
              <w:spacing w:before="40" w:after="60"/>
              <w:ind w:right="-1"/>
              <w:jc w:val="center"/>
              <w:rPr>
                <w:rFonts w:eastAsia="SimSun" w:cs="Calibri"/>
                <w:lang w:eastAsia="zh-CN"/>
              </w:rPr>
            </w:pPr>
            <w:r>
              <w:rPr>
                <w:rFonts w:ascii="Arial" w:eastAsia="SimSun" w:hAnsi="Arial" w:cs="Arial"/>
                <w:b/>
                <w:bCs/>
                <w:spacing w:val="-10"/>
                <w:lang w:eastAsia="zh-CN"/>
              </w:rPr>
              <w:t>X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E3E0FC3" w14:textId="77777777" w:rsidR="00666B5C" w:rsidRDefault="00666B5C" w:rsidP="00332E47">
            <w:pPr>
              <w:suppressAutoHyphens/>
              <w:autoSpaceDE w:val="0"/>
              <w:autoSpaceDN w:val="0"/>
              <w:adjustRightInd w:val="0"/>
              <w:spacing w:before="40" w:after="60"/>
              <w:ind w:right="-1"/>
              <w:jc w:val="center"/>
              <w:rPr>
                <w:rFonts w:eastAsia="SimSun" w:cs="Calibri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DEF7AAB" w14:textId="77777777" w:rsidR="00666B5C" w:rsidRDefault="00666B5C" w:rsidP="00332E47">
            <w:pPr>
              <w:suppressAutoHyphens/>
              <w:autoSpaceDE w:val="0"/>
              <w:autoSpaceDN w:val="0"/>
              <w:adjustRightInd w:val="0"/>
              <w:spacing w:before="40" w:after="40"/>
              <w:ind w:right="-1"/>
              <w:jc w:val="center"/>
              <w:rPr>
                <w:rFonts w:eastAsia="SimSun" w:cs="Calibri"/>
                <w:lang w:eastAsia="zh-CN"/>
              </w:rPr>
            </w:pPr>
          </w:p>
        </w:tc>
      </w:tr>
      <w:tr w:rsidR="00666B5C" w14:paraId="60D523E8" w14:textId="77777777" w:rsidTr="00666B5C">
        <w:trPr>
          <w:trHeight w:val="592"/>
          <w:jc w:val="center"/>
        </w:trPr>
        <w:tc>
          <w:tcPr>
            <w:tcW w:w="325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CF92A8F" w14:textId="77777777" w:rsidR="00666B5C" w:rsidRDefault="00666B5C" w:rsidP="00332E47">
            <w:pPr>
              <w:suppressAutoHyphens/>
              <w:autoSpaceDE w:val="0"/>
              <w:autoSpaceDN w:val="0"/>
              <w:adjustRightInd w:val="0"/>
              <w:spacing w:before="40" w:after="40"/>
              <w:ind w:right="-1"/>
              <w:rPr>
                <w:rFonts w:eastAsia="SimSun" w:cs="Calibri"/>
                <w:lang w:eastAsia="zh-CN"/>
              </w:rPr>
            </w:pPr>
            <w:r>
              <w:rPr>
                <w:rFonts w:eastAsia="SimSun"/>
                <w:lang w:eastAsia="zh-CN"/>
              </w:rPr>
              <w:t>Conclusão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DE2BA30" w14:textId="77777777" w:rsidR="00666B5C" w:rsidRDefault="00666B5C" w:rsidP="00332E47">
            <w:pPr>
              <w:suppressAutoHyphens/>
              <w:autoSpaceDE w:val="0"/>
              <w:autoSpaceDN w:val="0"/>
              <w:adjustRightInd w:val="0"/>
              <w:spacing w:before="40" w:after="40"/>
              <w:ind w:right="-1"/>
              <w:jc w:val="center"/>
              <w:rPr>
                <w:rFonts w:eastAsia="SimSun" w:cs="Calibri"/>
                <w:lang w:eastAsia="zh-CN"/>
              </w:rPr>
            </w:pP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E0DC895" w14:textId="77777777" w:rsidR="00666B5C" w:rsidRDefault="00666B5C" w:rsidP="00332E47">
            <w:pPr>
              <w:suppressAutoHyphens/>
              <w:autoSpaceDE w:val="0"/>
              <w:autoSpaceDN w:val="0"/>
              <w:adjustRightInd w:val="0"/>
              <w:spacing w:before="40" w:after="40"/>
              <w:ind w:right="-1"/>
              <w:jc w:val="center"/>
              <w:rPr>
                <w:rFonts w:eastAsia="SimSun" w:cs="Calibri"/>
                <w:lang w:eastAsia="zh-CN"/>
              </w:rPr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1D4F3C9" w14:textId="77777777" w:rsidR="00666B5C" w:rsidRDefault="00666B5C" w:rsidP="00332E47">
            <w:pPr>
              <w:suppressAutoHyphens/>
              <w:autoSpaceDE w:val="0"/>
              <w:autoSpaceDN w:val="0"/>
              <w:adjustRightInd w:val="0"/>
              <w:spacing w:before="40" w:after="60"/>
              <w:ind w:right="-1"/>
              <w:jc w:val="center"/>
              <w:rPr>
                <w:rFonts w:eastAsia="SimSun" w:cs="Calibri"/>
                <w:lang w:eastAsia="zh-CN"/>
              </w:rPr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199695F" w14:textId="77777777" w:rsidR="00666B5C" w:rsidRDefault="00666B5C" w:rsidP="00332E47">
            <w:pPr>
              <w:suppressAutoHyphens/>
              <w:autoSpaceDE w:val="0"/>
              <w:autoSpaceDN w:val="0"/>
              <w:adjustRightInd w:val="0"/>
              <w:spacing w:before="40" w:after="60"/>
              <w:ind w:right="-1"/>
              <w:jc w:val="center"/>
              <w:rPr>
                <w:rFonts w:eastAsia="SimSun" w:cs="Calibri"/>
                <w:lang w:eastAsia="zh-CN"/>
              </w:rPr>
            </w:pPr>
            <w:r>
              <w:rPr>
                <w:rFonts w:ascii="Arial" w:eastAsia="SimSun" w:hAnsi="Arial" w:cs="Arial"/>
                <w:b/>
                <w:bCs/>
                <w:spacing w:val="-10"/>
                <w:lang w:eastAsia="zh-CN"/>
              </w:rPr>
              <w:t>X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56C2506" w14:textId="77777777" w:rsidR="00666B5C" w:rsidRDefault="00666B5C" w:rsidP="00332E47">
            <w:pPr>
              <w:suppressAutoHyphens/>
              <w:autoSpaceDE w:val="0"/>
              <w:autoSpaceDN w:val="0"/>
              <w:adjustRightInd w:val="0"/>
              <w:spacing w:before="40" w:after="40"/>
              <w:ind w:right="-1"/>
              <w:jc w:val="center"/>
              <w:rPr>
                <w:rFonts w:eastAsia="SimSun" w:cs="Calibri"/>
                <w:lang w:eastAsia="zh-CN"/>
              </w:rPr>
            </w:pPr>
          </w:p>
        </w:tc>
      </w:tr>
      <w:tr w:rsidR="00666B5C" w14:paraId="22983703" w14:textId="77777777" w:rsidTr="00666B5C">
        <w:trPr>
          <w:trHeight w:val="592"/>
          <w:jc w:val="center"/>
        </w:trPr>
        <w:tc>
          <w:tcPr>
            <w:tcW w:w="325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BCF551E" w14:textId="77777777" w:rsidR="00666B5C" w:rsidRDefault="00666B5C" w:rsidP="00332E47">
            <w:pPr>
              <w:suppressAutoHyphens/>
              <w:autoSpaceDE w:val="0"/>
              <w:autoSpaceDN w:val="0"/>
              <w:adjustRightInd w:val="0"/>
              <w:spacing w:before="40" w:after="40"/>
              <w:ind w:right="-1"/>
              <w:rPr>
                <w:rFonts w:eastAsia="SimSun" w:cs="Calibri"/>
                <w:lang w:eastAsia="zh-CN"/>
              </w:rPr>
            </w:pPr>
            <w:r>
              <w:rPr>
                <w:rFonts w:eastAsia="SimSun"/>
                <w:lang w:eastAsia="zh-CN"/>
              </w:rPr>
              <w:t>Revisão e Redação definitiva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C0157F0" w14:textId="77777777" w:rsidR="00666B5C" w:rsidRDefault="00666B5C" w:rsidP="00332E47">
            <w:pPr>
              <w:suppressAutoHyphens/>
              <w:autoSpaceDE w:val="0"/>
              <w:autoSpaceDN w:val="0"/>
              <w:adjustRightInd w:val="0"/>
              <w:spacing w:before="40" w:after="40"/>
              <w:ind w:right="-1"/>
              <w:jc w:val="center"/>
              <w:rPr>
                <w:rFonts w:eastAsia="SimSun" w:cs="Calibri"/>
                <w:lang w:eastAsia="zh-CN"/>
              </w:rPr>
            </w:pP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A97455D" w14:textId="77777777" w:rsidR="00666B5C" w:rsidRDefault="00666B5C" w:rsidP="00332E47">
            <w:pPr>
              <w:suppressAutoHyphens/>
              <w:autoSpaceDE w:val="0"/>
              <w:autoSpaceDN w:val="0"/>
              <w:adjustRightInd w:val="0"/>
              <w:spacing w:before="40" w:after="40"/>
              <w:ind w:right="-1"/>
              <w:jc w:val="center"/>
              <w:rPr>
                <w:rFonts w:eastAsia="SimSun" w:cs="Calibri"/>
                <w:lang w:eastAsia="zh-CN"/>
              </w:rPr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84CDCF3" w14:textId="77777777" w:rsidR="00666B5C" w:rsidRDefault="00666B5C" w:rsidP="00332E47">
            <w:pPr>
              <w:suppressAutoHyphens/>
              <w:autoSpaceDE w:val="0"/>
              <w:autoSpaceDN w:val="0"/>
              <w:adjustRightInd w:val="0"/>
              <w:spacing w:before="40" w:after="60"/>
              <w:ind w:right="-1"/>
              <w:jc w:val="center"/>
              <w:rPr>
                <w:rFonts w:eastAsia="SimSun" w:cs="Calibri"/>
                <w:lang w:eastAsia="zh-CN"/>
              </w:rPr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7C519CB" w14:textId="77777777" w:rsidR="00666B5C" w:rsidRDefault="00666B5C" w:rsidP="00332E47">
            <w:pPr>
              <w:suppressAutoHyphens/>
              <w:autoSpaceDE w:val="0"/>
              <w:autoSpaceDN w:val="0"/>
              <w:adjustRightInd w:val="0"/>
              <w:spacing w:before="40" w:after="60"/>
              <w:ind w:right="-1"/>
              <w:jc w:val="center"/>
              <w:rPr>
                <w:rFonts w:eastAsia="SimSun" w:cs="Calibri"/>
                <w:lang w:eastAsia="zh-CN"/>
              </w:rPr>
            </w:pPr>
            <w:r>
              <w:rPr>
                <w:rFonts w:ascii="Arial" w:eastAsia="SimSun" w:hAnsi="Arial" w:cs="Arial"/>
                <w:b/>
                <w:bCs/>
                <w:spacing w:val="-10"/>
                <w:lang w:eastAsia="zh-CN"/>
              </w:rPr>
              <w:t>X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F7B271C" w14:textId="77777777" w:rsidR="00666B5C" w:rsidRDefault="00666B5C" w:rsidP="00332E47">
            <w:pPr>
              <w:suppressAutoHyphens/>
              <w:autoSpaceDE w:val="0"/>
              <w:autoSpaceDN w:val="0"/>
              <w:adjustRightInd w:val="0"/>
              <w:spacing w:before="40" w:after="40"/>
              <w:ind w:right="-1"/>
              <w:jc w:val="center"/>
              <w:rPr>
                <w:rFonts w:eastAsia="SimSun" w:cs="Calibri"/>
                <w:lang w:eastAsia="zh-CN"/>
              </w:rPr>
            </w:pPr>
          </w:p>
        </w:tc>
      </w:tr>
      <w:tr w:rsidR="00666B5C" w14:paraId="25E69DA7" w14:textId="77777777" w:rsidTr="00666B5C">
        <w:trPr>
          <w:trHeight w:val="592"/>
          <w:jc w:val="center"/>
        </w:trPr>
        <w:tc>
          <w:tcPr>
            <w:tcW w:w="325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4833FC3" w14:textId="77777777" w:rsidR="00666B5C" w:rsidRDefault="00666B5C" w:rsidP="00332E47">
            <w:pPr>
              <w:suppressAutoHyphens/>
              <w:autoSpaceDE w:val="0"/>
              <w:autoSpaceDN w:val="0"/>
              <w:adjustRightInd w:val="0"/>
              <w:spacing w:before="40" w:after="40"/>
              <w:ind w:right="-1"/>
              <w:rPr>
                <w:rFonts w:eastAsia="SimSun" w:cs="Calibri"/>
                <w:lang w:eastAsia="zh-CN"/>
              </w:rPr>
            </w:pPr>
            <w:r>
              <w:rPr>
                <w:rFonts w:eastAsia="SimSun"/>
                <w:spacing w:val="-6"/>
                <w:lang w:eastAsia="zh-CN"/>
              </w:rPr>
              <w:t>Entrega do trabalho no setor de Estágio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A31F53A" w14:textId="77777777" w:rsidR="00666B5C" w:rsidRDefault="00666B5C" w:rsidP="00332E47">
            <w:pPr>
              <w:suppressAutoHyphens/>
              <w:autoSpaceDE w:val="0"/>
              <w:autoSpaceDN w:val="0"/>
              <w:adjustRightInd w:val="0"/>
              <w:spacing w:before="40" w:after="40"/>
              <w:ind w:right="-1"/>
              <w:jc w:val="center"/>
              <w:rPr>
                <w:rFonts w:eastAsia="SimSun" w:cs="Calibri"/>
                <w:lang w:eastAsia="zh-CN"/>
              </w:rPr>
            </w:pP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999A6A8" w14:textId="77777777" w:rsidR="00666B5C" w:rsidRDefault="00666B5C" w:rsidP="00332E47">
            <w:pPr>
              <w:suppressAutoHyphens/>
              <w:autoSpaceDE w:val="0"/>
              <w:autoSpaceDN w:val="0"/>
              <w:adjustRightInd w:val="0"/>
              <w:spacing w:before="40" w:after="40"/>
              <w:ind w:right="-1"/>
              <w:jc w:val="center"/>
              <w:rPr>
                <w:rFonts w:eastAsia="SimSun" w:cs="Calibri"/>
                <w:lang w:eastAsia="zh-CN"/>
              </w:rPr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69B6D26" w14:textId="77777777" w:rsidR="00666B5C" w:rsidRDefault="00666B5C" w:rsidP="00332E47">
            <w:pPr>
              <w:suppressAutoHyphens/>
              <w:autoSpaceDE w:val="0"/>
              <w:autoSpaceDN w:val="0"/>
              <w:adjustRightInd w:val="0"/>
              <w:spacing w:before="40" w:after="60"/>
              <w:ind w:right="-1"/>
              <w:jc w:val="center"/>
              <w:rPr>
                <w:rFonts w:eastAsia="SimSun" w:cs="Calibri"/>
                <w:lang w:eastAsia="zh-CN"/>
              </w:rPr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3B716C8" w14:textId="77777777" w:rsidR="00666B5C" w:rsidRDefault="00666B5C" w:rsidP="00332E47">
            <w:pPr>
              <w:suppressAutoHyphens/>
              <w:autoSpaceDE w:val="0"/>
              <w:autoSpaceDN w:val="0"/>
              <w:adjustRightInd w:val="0"/>
              <w:spacing w:before="40" w:after="60"/>
              <w:ind w:right="-1"/>
              <w:jc w:val="center"/>
              <w:rPr>
                <w:rFonts w:eastAsia="SimSun" w:cs="Calibri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1F1D78A" w14:textId="77777777" w:rsidR="00666B5C" w:rsidRDefault="00666B5C" w:rsidP="00332E47">
            <w:pPr>
              <w:suppressAutoHyphens/>
              <w:autoSpaceDE w:val="0"/>
              <w:autoSpaceDN w:val="0"/>
              <w:adjustRightInd w:val="0"/>
              <w:spacing w:before="40" w:after="40"/>
              <w:ind w:right="-1"/>
              <w:jc w:val="center"/>
              <w:rPr>
                <w:rFonts w:eastAsia="SimSun" w:cs="Calibri"/>
                <w:lang w:eastAsia="zh-CN"/>
              </w:rPr>
            </w:pPr>
            <w:r>
              <w:rPr>
                <w:rFonts w:ascii="Arial" w:eastAsia="SimSun" w:hAnsi="Arial" w:cs="Arial"/>
                <w:b/>
                <w:bCs/>
                <w:spacing w:val="-10"/>
                <w:lang w:eastAsia="zh-CN"/>
              </w:rPr>
              <w:t>X</w:t>
            </w:r>
          </w:p>
        </w:tc>
      </w:tr>
      <w:tr w:rsidR="00666B5C" w14:paraId="2E4D6D4B" w14:textId="77777777" w:rsidTr="00666B5C">
        <w:trPr>
          <w:trHeight w:val="592"/>
          <w:jc w:val="center"/>
        </w:trPr>
        <w:tc>
          <w:tcPr>
            <w:tcW w:w="325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B3AE550" w14:textId="77777777" w:rsidR="00666B5C" w:rsidRDefault="00666B5C" w:rsidP="00332E47">
            <w:pPr>
              <w:suppressAutoHyphens/>
              <w:autoSpaceDE w:val="0"/>
              <w:autoSpaceDN w:val="0"/>
              <w:adjustRightInd w:val="0"/>
              <w:spacing w:before="40" w:after="40"/>
              <w:ind w:right="-1"/>
              <w:rPr>
                <w:rFonts w:eastAsia="SimSun" w:cs="Calibri"/>
                <w:lang w:eastAsia="zh-CN"/>
              </w:rPr>
            </w:pPr>
            <w:r>
              <w:rPr>
                <w:rFonts w:eastAsia="SimSun"/>
                <w:spacing w:val="-6"/>
                <w:lang w:eastAsia="zh-CN"/>
              </w:rPr>
              <w:t>Apresentação e Defesa diante da Banca Examinadora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D7BF924" w14:textId="77777777" w:rsidR="00666B5C" w:rsidRDefault="00666B5C" w:rsidP="00332E47">
            <w:pPr>
              <w:suppressAutoHyphens/>
              <w:autoSpaceDE w:val="0"/>
              <w:autoSpaceDN w:val="0"/>
              <w:adjustRightInd w:val="0"/>
              <w:spacing w:before="40" w:after="40"/>
              <w:ind w:right="-1"/>
              <w:jc w:val="center"/>
              <w:rPr>
                <w:rFonts w:eastAsia="SimSun" w:cs="Calibri"/>
                <w:lang w:eastAsia="zh-CN"/>
              </w:rPr>
            </w:pP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811B411" w14:textId="77777777" w:rsidR="00666B5C" w:rsidRDefault="00666B5C" w:rsidP="00332E47">
            <w:pPr>
              <w:suppressAutoHyphens/>
              <w:autoSpaceDE w:val="0"/>
              <w:autoSpaceDN w:val="0"/>
              <w:adjustRightInd w:val="0"/>
              <w:spacing w:before="40" w:after="40"/>
              <w:ind w:right="-1"/>
              <w:jc w:val="center"/>
              <w:rPr>
                <w:rFonts w:eastAsia="SimSun" w:cs="Calibri"/>
                <w:lang w:eastAsia="zh-CN"/>
              </w:rPr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A35CFC9" w14:textId="77777777" w:rsidR="00666B5C" w:rsidRDefault="00666B5C" w:rsidP="00332E47">
            <w:pPr>
              <w:suppressAutoHyphens/>
              <w:autoSpaceDE w:val="0"/>
              <w:autoSpaceDN w:val="0"/>
              <w:adjustRightInd w:val="0"/>
              <w:spacing w:before="40" w:after="60"/>
              <w:ind w:right="-1"/>
              <w:jc w:val="center"/>
              <w:rPr>
                <w:rFonts w:eastAsia="SimSun" w:cs="Calibri"/>
                <w:lang w:eastAsia="zh-CN"/>
              </w:rPr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D71232B" w14:textId="77777777" w:rsidR="00666B5C" w:rsidRDefault="00666B5C" w:rsidP="00332E47">
            <w:pPr>
              <w:suppressAutoHyphens/>
              <w:autoSpaceDE w:val="0"/>
              <w:autoSpaceDN w:val="0"/>
              <w:adjustRightInd w:val="0"/>
              <w:spacing w:before="40" w:after="60"/>
              <w:ind w:right="-1"/>
              <w:jc w:val="center"/>
              <w:rPr>
                <w:rFonts w:eastAsia="SimSun" w:cs="Calibri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85EF799" w14:textId="77777777" w:rsidR="00666B5C" w:rsidRDefault="00666B5C" w:rsidP="00332E47">
            <w:pPr>
              <w:suppressAutoHyphens/>
              <w:autoSpaceDE w:val="0"/>
              <w:autoSpaceDN w:val="0"/>
              <w:adjustRightInd w:val="0"/>
              <w:spacing w:before="40" w:after="40"/>
              <w:ind w:right="-1"/>
              <w:jc w:val="center"/>
              <w:rPr>
                <w:rFonts w:eastAsia="SimSun" w:cs="Calibri"/>
                <w:lang w:eastAsia="zh-CN"/>
              </w:rPr>
            </w:pPr>
            <w:r>
              <w:rPr>
                <w:rFonts w:ascii="Arial" w:eastAsia="SimSun" w:hAnsi="Arial" w:cs="Arial"/>
                <w:b/>
                <w:bCs/>
                <w:spacing w:val="-10"/>
                <w:lang w:eastAsia="zh-CN"/>
              </w:rPr>
              <w:t>X</w:t>
            </w:r>
          </w:p>
        </w:tc>
      </w:tr>
    </w:tbl>
    <w:p w14:paraId="6B669F60" w14:textId="77777777" w:rsidR="0083293A" w:rsidRDefault="0083293A" w:rsidP="00A56704">
      <w:pPr>
        <w:spacing w:line="360" w:lineRule="auto"/>
        <w:jc w:val="both"/>
        <w:rPr>
          <w:rFonts w:ascii="Arial" w:hAnsi="Arial" w:cs="Arial"/>
        </w:rPr>
      </w:pPr>
    </w:p>
    <w:p w14:paraId="5AFD0A81" w14:textId="77777777" w:rsidR="0090167F" w:rsidRDefault="0090167F" w:rsidP="007604AD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3888CE9B" w14:textId="77777777" w:rsidR="00F55C30" w:rsidRDefault="00F55C30" w:rsidP="007604AD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736ADEAE" w14:textId="77777777" w:rsidR="00F55C30" w:rsidRDefault="00F55C30" w:rsidP="007604AD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65EDB943" w14:textId="77777777" w:rsidR="00F55C30" w:rsidRDefault="00F55C30" w:rsidP="007604AD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6BE92983" w14:textId="77777777" w:rsidR="00F55C30" w:rsidRDefault="00F55C30" w:rsidP="007604AD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6AEA6F30" w14:textId="77777777" w:rsidR="00F55C30" w:rsidRDefault="00F55C30" w:rsidP="007604AD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3EB87428" w14:textId="77777777" w:rsidR="00F55C30" w:rsidRDefault="00F55C30" w:rsidP="007604AD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454CF5C7" w14:textId="77777777" w:rsidR="00F55C30" w:rsidRDefault="00F55C30" w:rsidP="007604AD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347DA591" w14:textId="77777777" w:rsidR="00F55C30" w:rsidRDefault="00F55C30" w:rsidP="007604AD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53457016" w14:textId="77777777" w:rsidR="00F55C30" w:rsidRDefault="00F55C30" w:rsidP="007604AD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29E9CF9D" w14:textId="77777777" w:rsidR="0035350B" w:rsidRDefault="0035350B" w:rsidP="00F55C30">
      <w:pPr>
        <w:pStyle w:val="Heading1"/>
        <w:jc w:val="both"/>
        <w:rPr>
          <w:rFonts w:ascii="Arial" w:eastAsia="Times New Roman" w:hAnsi="Arial" w:cs="Arial"/>
          <w:bCs w:val="0"/>
          <w:color w:val="000000"/>
          <w:sz w:val="24"/>
          <w:szCs w:val="24"/>
        </w:rPr>
      </w:pPr>
    </w:p>
    <w:p w14:paraId="09CE88CA" w14:textId="77777777" w:rsidR="00585763" w:rsidRPr="00585763" w:rsidRDefault="00585763" w:rsidP="00585763"/>
    <w:p w14:paraId="53625D30" w14:textId="77777777" w:rsidR="0090167F" w:rsidRPr="00F55C30" w:rsidRDefault="00666B5C" w:rsidP="00F55C30">
      <w:pPr>
        <w:pStyle w:val="Heading1"/>
        <w:jc w:val="both"/>
        <w:rPr>
          <w:rFonts w:ascii="Arial" w:hAnsi="Arial" w:cs="Arial"/>
          <w:b w:val="0"/>
          <w:color w:val="000000"/>
        </w:rPr>
      </w:pPr>
      <w:bookmarkStart w:id="282" w:name="_Toc421479286"/>
      <w:r w:rsidRPr="00F55C30">
        <w:rPr>
          <w:rFonts w:ascii="Arial" w:hAnsi="Arial" w:cs="Arial"/>
          <w:color w:val="000000"/>
        </w:rPr>
        <w:t>5. Conclusão</w:t>
      </w:r>
      <w:bookmarkEnd w:id="282"/>
    </w:p>
    <w:p w14:paraId="7F9DCFED" w14:textId="77777777" w:rsidR="00DF1142" w:rsidRDefault="00DF1142" w:rsidP="007604AD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643EC0F7" w14:textId="77777777" w:rsidR="001C5B0C" w:rsidRDefault="00265C3B" w:rsidP="00265C3B">
      <w:pPr>
        <w:spacing w:line="360" w:lineRule="auto"/>
        <w:ind w:firstLine="708"/>
        <w:jc w:val="both"/>
        <w:rPr>
          <w:rFonts w:ascii="Arial" w:hAnsi="Arial" w:cs="Arial"/>
          <w:bCs/>
        </w:rPr>
      </w:pPr>
      <w:commentRangeStart w:id="283"/>
      <w:r>
        <w:rPr>
          <w:rFonts w:ascii="Arial" w:hAnsi="Arial" w:cs="Arial"/>
          <w:bCs/>
        </w:rPr>
        <w:lastRenderedPageBreak/>
        <w:t>Ao longo do desenvolvi</w:t>
      </w:r>
      <w:r w:rsidR="0035350B">
        <w:rPr>
          <w:rFonts w:ascii="Arial" w:hAnsi="Arial" w:cs="Arial"/>
          <w:bCs/>
        </w:rPr>
        <w:t>mento</w:t>
      </w:r>
      <w:r>
        <w:rPr>
          <w:rFonts w:ascii="Arial" w:hAnsi="Arial" w:cs="Arial"/>
          <w:bCs/>
        </w:rPr>
        <w:t xml:space="preserve"> deste trabalho constatamos que p</w:t>
      </w:r>
      <w:r w:rsidR="00742D71">
        <w:rPr>
          <w:rFonts w:ascii="Arial" w:hAnsi="Arial" w:cs="Arial"/>
          <w:bCs/>
        </w:rPr>
        <w:t>ara que uma empresa sobreviva</w:t>
      </w:r>
      <w:r>
        <w:rPr>
          <w:rFonts w:ascii="Arial" w:hAnsi="Arial" w:cs="Arial"/>
          <w:bCs/>
        </w:rPr>
        <w:t xml:space="preserve"> em longo prazo</w:t>
      </w:r>
      <w:r w:rsidR="001C5B0C">
        <w:rPr>
          <w:rFonts w:ascii="Arial" w:hAnsi="Arial" w:cs="Arial"/>
          <w:bCs/>
        </w:rPr>
        <w:t xml:space="preserve"> é necessária a</w:t>
      </w:r>
      <w:r w:rsidR="007661C9" w:rsidRPr="007661C9">
        <w:rPr>
          <w:rFonts w:ascii="Arial" w:hAnsi="Arial" w:cs="Arial"/>
          <w:bCs/>
        </w:rPr>
        <w:t xml:space="preserve"> capacidade de antecipar em tempo hábil a evolução dos mercados e adaptar a estrutura e a composição da sua gama de atividades</w:t>
      </w:r>
      <w:commentRangeEnd w:id="283"/>
      <w:r w:rsidR="00A1362D">
        <w:rPr>
          <w:rStyle w:val="CommentReference"/>
        </w:rPr>
        <w:commentReference w:id="283"/>
      </w:r>
      <w:r w:rsidR="007661C9" w:rsidRPr="007661C9">
        <w:rPr>
          <w:rFonts w:ascii="Arial" w:hAnsi="Arial" w:cs="Arial"/>
          <w:bCs/>
        </w:rPr>
        <w:t xml:space="preserve">, por meio do planejamento estratégico. Os planos de marketing formalmente declaram as decisões que precisam ser executadas para realizar as metas estabelecidas. </w:t>
      </w:r>
      <w:r w:rsidR="001C5B0C">
        <w:rPr>
          <w:rFonts w:ascii="Arial" w:hAnsi="Arial" w:cs="Arial"/>
          <w:bCs/>
        </w:rPr>
        <w:t>Eles</w:t>
      </w:r>
      <w:r w:rsidR="007661C9" w:rsidRPr="007661C9">
        <w:rPr>
          <w:rFonts w:ascii="Arial" w:hAnsi="Arial" w:cs="Arial"/>
          <w:bCs/>
        </w:rPr>
        <w:t xml:space="preserve"> são a chave para o que precisa ser feito no futuro, ao mesmo tempo em que p</w:t>
      </w:r>
      <w:r>
        <w:rPr>
          <w:rFonts w:ascii="Arial" w:hAnsi="Arial" w:cs="Arial"/>
          <w:bCs/>
        </w:rPr>
        <w:t>odem ser usados para verificar o</w:t>
      </w:r>
      <w:r w:rsidR="007661C9" w:rsidRPr="007661C9">
        <w:rPr>
          <w:rFonts w:ascii="Arial" w:hAnsi="Arial" w:cs="Arial"/>
          <w:bCs/>
        </w:rPr>
        <w:t xml:space="preserve"> quanto as ações executadas no passado levaram aos resultados pretendidos. </w:t>
      </w:r>
    </w:p>
    <w:p w14:paraId="567DA5F6" w14:textId="0C9C0C91" w:rsidR="00265C3B" w:rsidRDefault="00265C3B" w:rsidP="0035350B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>O tema do trabalho foi escolhido a partir da definição de um dos principais problemas que a empresa Classe A Coberturas</w:t>
      </w:r>
      <w:r w:rsidR="0035350B">
        <w:rPr>
          <w:rFonts w:ascii="Arial" w:hAnsi="Arial" w:cs="Arial"/>
          <w:bCs/>
        </w:rPr>
        <w:t xml:space="preserve"> e Decorações</w:t>
      </w:r>
      <w:r>
        <w:rPr>
          <w:rFonts w:ascii="Arial" w:hAnsi="Arial" w:cs="Arial"/>
          <w:bCs/>
        </w:rPr>
        <w:t xml:space="preserve"> </w:t>
      </w:r>
      <w:r w:rsidR="0035350B">
        <w:rPr>
          <w:rFonts w:ascii="Arial" w:hAnsi="Arial" w:cs="Arial"/>
          <w:bCs/>
        </w:rPr>
        <w:t>enfrenta</w:t>
      </w:r>
      <w:ins w:id="284" w:author="Pedro Cardoso" w:date="2015-06-08T21:59:00Z">
        <w:r w:rsidR="00A1362D">
          <w:rPr>
            <w:rFonts w:ascii="Arial" w:hAnsi="Arial" w:cs="Arial"/>
            <w:bCs/>
          </w:rPr>
          <w:t>,</w:t>
        </w:r>
      </w:ins>
      <w:r>
        <w:rPr>
          <w:rFonts w:ascii="Arial" w:hAnsi="Arial" w:cs="Arial"/>
          <w:bCs/>
        </w:rPr>
        <w:t xml:space="preserve"> que é uma g</w:t>
      </w:r>
      <w:r>
        <w:rPr>
          <w:rFonts w:ascii="Arial" w:hAnsi="Arial" w:cs="Arial"/>
        </w:rPr>
        <w:t>estão de marketing inadequada para sua realidade. Através do Plano de Marketing a ser proposto no TCC III</w:t>
      </w:r>
      <w:r w:rsidR="0035350B">
        <w:rPr>
          <w:rFonts w:ascii="Arial" w:hAnsi="Arial" w:cs="Arial"/>
        </w:rPr>
        <w:t xml:space="preserve"> pretende</w:t>
      </w:r>
      <w:r>
        <w:rPr>
          <w:rFonts w:ascii="Arial" w:hAnsi="Arial" w:cs="Arial"/>
        </w:rPr>
        <w:t xml:space="preserve">-se </w:t>
      </w:r>
      <w:del w:id="285" w:author="Pedro Cardoso" w:date="2015-06-08T22:00:00Z">
        <w:r w:rsidDel="006E0DB0">
          <w:rPr>
            <w:rFonts w:ascii="Arial" w:hAnsi="Arial" w:cs="Arial"/>
          </w:rPr>
          <w:delText>a realização de</w:delText>
        </w:r>
      </w:del>
      <w:ins w:id="286" w:author="Pedro Cardoso" w:date="2015-06-08T22:00:00Z">
        <w:r w:rsidR="006E0DB0">
          <w:rPr>
            <w:rFonts w:ascii="Arial" w:hAnsi="Arial" w:cs="Arial"/>
          </w:rPr>
          <w:t>realizar</w:t>
        </w:r>
      </w:ins>
      <w:r>
        <w:rPr>
          <w:rFonts w:ascii="Arial" w:hAnsi="Arial" w:cs="Arial"/>
        </w:rPr>
        <w:t xml:space="preserve"> uma análise completa das potencialidades e fragilidades da companhia, su</w:t>
      </w:r>
      <w:r w:rsidR="0035350B">
        <w:rPr>
          <w:rFonts w:ascii="Arial" w:hAnsi="Arial" w:cs="Arial"/>
        </w:rPr>
        <w:t>a organização, seus produtos</w:t>
      </w:r>
      <w:ins w:id="287" w:author="Pedro Cardoso" w:date="2015-06-08T22:00:00Z">
        <w:r w:rsidR="00547C3C">
          <w:rPr>
            <w:rFonts w:ascii="Arial" w:hAnsi="Arial" w:cs="Arial"/>
          </w:rPr>
          <w:t>,</w:t>
        </w:r>
      </w:ins>
      <w:del w:id="288" w:author="Pedro Cardoso" w:date="2015-06-08T22:00:00Z">
        <w:r w:rsidR="0035350B" w:rsidDel="00547C3C">
          <w:rPr>
            <w:rFonts w:ascii="Arial" w:hAnsi="Arial" w:cs="Arial"/>
          </w:rPr>
          <w:delText xml:space="preserve"> e</w:delText>
        </w:r>
      </w:del>
      <w:r w:rsidR="0035350B">
        <w:rPr>
          <w:rFonts w:ascii="Arial" w:hAnsi="Arial" w:cs="Arial"/>
        </w:rPr>
        <w:t xml:space="preserve"> como fidelizar </w:t>
      </w:r>
      <w:ins w:id="289" w:author="Pedro Cardoso" w:date="2015-06-08T22:00:00Z">
        <w:r w:rsidR="00547C3C">
          <w:rPr>
            <w:rFonts w:ascii="Arial" w:hAnsi="Arial" w:cs="Arial"/>
          </w:rPr>
          <w:t xml:space="preserve">clientes antigos </w:t>
        </w:r>
      </w:ins>
      <w:r w:rsidR="0035350B">
        <w:rPr>
          <w:rFonts w:ascii="Arial" w:hAnsi="Arial" w:cs="Arial"/>
        </w:rPr>
        <w:t>e</w:t>
      </w:r>
      <w:ins w:id="290" w:author="Pedro Cardoso" w:date="2015-06-08T22:00:00Z">
        <w:r w:rsidR="00547C3C">
          <w:rPr>
            <w:rFonts w:ascii="Arial" w:hAnsi="Arial" w:cs="Arial"/>
          </w:rPr>
          <w:t xml:space="preserve"> como</w:t>
        </w:r>
      </w:ins>
      <w:r w:rsidR="0035350B">
        <w:rPr>
          <w:rFonts w:ascii="Arial" w:hAnsi="Arial" w:cs="Arial"/>
        </w:rPr>
        <w:t xml:space="preserve"> atrair</w:t>
      </w:r>
      <w:r>
        <w:rPr>
          <w:rFonts w:ascii="Arial" w:hAnsi="Arial" w:cs="Arial"/>
        </w:rPr>
        <w:t xml:space="preserve"> </w:t>
      </w:r>
      <w:del w:id="291" w:author="Pedro Cardoso" w:date="2015-06-08T22:00:00Z">
        <w:r w:rsidDel="00547C3C">
          <w:rPr>
            <w:rFonts w:ascii="Arial" w:hAnsi="Arial" w:cs="Arial"/>
          </w:rPr>
          <w:delText xml:space="preserve">de </w:delText>
        </w:r>
      </w:del>
      <w:r>
        <w:rPr>
          <w:rFonts w:ascii="Arial" w:hAnsi="Arial" w:cs="Arial"/>
        </w:rPr>
        <w:t>potenciais clientes.</w:t>
      </w:r>
    </w:p>
    <w:p w14:paraId="2D54AD3A" w14:textId="77777777" w:rsidR="0035350B" w:rsidRPr="0035350B" w:rsidRDefault="0035350B" w:rsidP="0035350B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Espera-se, portanto, que para a Classe A Coberturas e Decorações, este trabalho </w:t>
      </w:r>
      <w:bookmarkStart w:id="292" w:name="_GoBack"/>
      <w:commentRangeStart w:id="293"/>
      <w:r>
        <w:rPr>
          <w:rFonts w:ascii="Arial" w:hAnsi="Arial" w:cs="Arial"/>
          <w:bCs/>
        </w:rPr>
        <w:t>seja tão válido quanto está sendo para a autora, considerando o conhecimento já adquirido e o conhecimento a ser adquirido no decorrer da execução do mesmo.</w:t>
      </w:r>
      <w:bookmarkEnd w:id="292"/>
      <w:commentRangeEnd w:id="293"/>
      <w:r w:rsidR="00A14937">
        <w:rPr>
          <w:rStyle w:val="CommentReference"/>
        </w:rPr>
        <w:commentReference w:id="293"/>
      </w:r>
    </w:p>
    <w:p w14:paraId="24866243" w14:textId="77777777" w:rsidR="00265C3B" w:rsidRDefault="00265C3B" w:rsidP="007661C9">
      <w:pPr>
        <w:spacing w:line="360" w:lineRule="auto"/>
        <w:jc w:val="both"/>
        <w:rPr>
          <w:rFonts w:ascii="Arial" w:hAnsi="Arial" w:cs="Arial"/>
          <w:bCs/>
        </w:rPr>
      </w:pPr>
    </w:p>
    <w:p w14:paraId="52747629" w14:textId="77777777" w:rsidR="00DF1142" w:rsidRPr="007661C9" w:rsidRDefault="00DF1142" w:rsidP="007661C9">
      <w:pPr>
        <w:jc w:val="both"/>
      </w:pPr>
    </w:p>
    <w:p w14:paraId="58E5EA38" w14:textId="77777777" w:rsidR="00DF1142" w:rsidRPr="007661C9" w:rsidRDefault="00DF1142" w:rsidP="007661C9">
      <w:pPr>
        <w:jc w:val="both"/>
      </w:pPr>
    </w:p>
    <w:p w14:paraId="075752B2" w14:textId="77777777" w:rsidR="00DF1142" w:rsidRPr="007661C9" w:rsidRDefault="00DF1142" w:rsidP="007661C9"/>
    <w:p w14:paraId="3C0C1CCE" w14:textId="77777777" w:rsidR="00DF1142" w:rsidRPr="007661C9" w:rsidRDefault="00DF1142" w:rsidP="007661C9"/>
    <w:p w14:paraId="37B9CFC5" w14:textId="77777777" w:rsidR="00F55C30" w:rsidRDefault="00F55C30" w:rsidP="007604AD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6E649699" w14:textId="77777777" w:rsidR="00F55C30" w:rsidRDefault="00F55C30" w:rsidP="007604AD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23F26A37" w14:textId="77777777" w:rsidR="00F55C30" w:rsidRDefault="00F55C30" w:rsidP="007604AD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25E1728F" w14:textId="77777777" w:rsidR="00F55C30" w:rsidRDefault="00F55C30" w:rsidP="007604AD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54F4A2BA" w14:textId="77777777" w:rsidR="00F55C30" w:rsidRDefault="00F55C30" w:rsidP="007604AD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48139E0D" w14:textId="77777777" w:rsidR="00F55C30" w:rsidRDefault="00F55C30" w:rsidP="007604AD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33A32274" w14:textId="77777777" w:rsidR="00F55C30" w:rsidRDefault="00F55C30" w:rsidP="007604AD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146D8BCB" w14:textId="77777777" w:rsidR="00585763" w:rsidRDefault="00585763" w:rsidP="007604AD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4998A172" w14:textId="77777777" w:rsidR="0090167F" w:rsidRDefault="00666B5C" w:rsidP="00F55C30">
      <w:pPr>
        <w:pStyle w:val="Heading1"/>
        <w:jc w:val="both"/>
        <w:rPr>
          <w:rFonts w:ascii="Arial" w:hAnsi="Arial" w:cs="Arial"/>
          <w:color w:val="auto"/>
        </w:rPr>
      </w:pPr>
      <w:bookmarkStart w:id="294" w:name="_Toc421479287"/>
      <w:r w:rsidRPr="00F55C30">
        <w:rPr>
          <w:rFonts w:ascii="Arial" w:hAnsi="Arial" w:cs="Arial"/>
          <w:color w:val="auto"/>
        </w:rPr>
        <w:t>6. Referencias</w:t>
      </w:r>
      <w:bookmarkEnd w:id="294"/>
    </w:p>
    <w:p w14:paraId="7F765CD0" w14:textId="77777777" w:rsidR="00465B0C" w:rsidRPr="00465B0C" w:rsidRDefault="00465B0C" w:rsidP="00465B0C"/>
    <w:p w14:paraId="7AD3A5EC" w14:textId="77777777" w:rsidR="00465B0C" w:rsidRDefault="00465B0C" w:rsidP="00465B0C"/>
    <w:p w14:paraId="2491536F" w14:textId="77777777" w:rsidR="00465B0C" w:rsidRPr="00465B0C" w:rsidRDefault="00465B0C" w:rsidP="00465B0C">
      <w:pPr>
        <w:spacing w:line="360" w:lineRule="auto"/>
        <w:jc w:val="both"/>
        <w:rPr>
          <w:rFonts w:ascii="Arial" w:hAnsi="Arial" w:cs="Arial"/>
        </w:rPr>
      </w:pPr>
      <w:r w:rsidRPr="00465B0C">
        <w:rPr>
          <w:rFonts w:ascii="Arial" w:hAnsi="Arial" w:cs="Arial"/>
        </w:rPr>
        <w:lastRenderedPageBreak/>
        <w:t xml:space="preserve">BUFFA, Ester; Caderno de Pós-Graduação, São Paulo, v.4, Educação, p. 33-38, 2005. Disponível em: </w:t>
      </w:r>
      <w:hyperlink r:id="rId11" w:history="1">
        <w:r w:rsidRPr="00465B0C">
          <w:rPr>
            <w:rFonts w:ascii="Arial" w:hAnsi="Arial" w:cs="Arial"/>
          </w:rPr>
          <w:t>http://www.uninove.br/PDFs/Publicacoes/cadernos_posgraduacao/cadernosv4edu/cdposv4n1edu2a03.pdf</w:t>
        </w:r>
      </w:hyperlink>
      <w:r w:rsidRPr="00465B0C">
        <w:rPr>
          <w:rFonts w:ascii="Arial" w:hAnsi="Arial" w:cs="Arial"/>
        </w:rPr>
        <w:t>&gt;. Acesso em: 26 maio 2015</w:t>
      </w:r>
      <w:r>
        <w:rPr>
          <w:rFonts w:ascii="Arial" w:hAnsi="Arial" w:cs="Arial"/>
        </w:rPr>
        <w:t>.</w:t>
      </w:r>
    </w:p>
    <w:p w14:paraId="763A972C" w14:textId="77777777" w:rsidR="0090167F" w:rsidRDefault="0090167F" w:rsidP="007604AD">
      <w:pPr>
        <w:spacing w:line="360" w:lineRule="auto"/>
        <w:jc w:val="both"/>
        <w:rPr>
          <w:rFonts w:ascii="Arial" w:hAnsi="Arial" w:cs="Arial"/>
          <w:bCs/>
          <w:color w:val="FF0000"/>
        </w:rPr>
      </w:pPr>
    </w:p>
    <w:p w14:paraId="40C6689F" w14:textId="77777777" w:rsidR="002603B4" w:rsidRPr="00465B0C" w:rsidRDefault="002603B4" w:rsidP="002603B4">
      <w:pPr>
        <w:jc w:val="both"/>
        <w:rPr>
          <w:rFonts w:ascii="Arial" w:hAnsi="Arial" w:cs="Arial"/>
        </w:rPr>
      </w:pPr>
      <w:r w:rsidRPr="00465B0C">
        <w:rPr>
          <w:rFonts w:ascii="Arial" w:hAnsi="Arial" w:cs="Arial"/>
        </w:rPr>
        <w:t>COSTA, Antonio Roque; TALARICO, Edison de Gomes. Marketing Promocional. São</w:t>
      </w:r>
    </w:p>
    <w:p w14:paraId="16A87C7F" w14:textId="77777777" w:rsidR="002603B4" w:rsidRPr="00465B0C" w:rsidRDefault="002603B4" w:rsidP="002603B4">
      <w:pPr>
        <w:jc w:val="both"/>
        <w:rPr>
          <w:rFonts w:ascii="Arial" w:hAnsi="Arial" w:cs="Arial"/>
        </w:rPr>
      </w:pPr>
      <w:r w:rsidRPr="00465B0C">
        <w:rPr>
          <w:rFonts w:ascii="Arial" w:hAnsi="Arial" w:cs="Arial"/>
        </w:rPr>
        <w:t>Paulo: Atlas, 1996.</w:t>
      </w:r>
    </w:p>
    <w:p w14:paraId="58BCDAB8" w14:textId="77777777" w:rsidR="002603B4" w:rsidRPr="00465B0C" w:rsidRDefault="002603B4" w:rsidP="007604AD">
      <w:pPr>
        <w:spacing w:line="360" w:lineRule="auto"/>
        <w:jc w:val="both"/>
        <w:rPr>
          <w:rFonts w:ascii="Arial" w:hAnsi="Arial" w:cs="Arial"/>
          <w:bCs/>
          <w:color w:val="FF0000"/>
        </w:rPr>
      </w:pPr>
    </w:p>
    <w:p w14:paraId="601FA2BA" w14:textId="77777777" w:rsidR="00C0111E" w:rsidRPr="00465B0C" w:rsidRDefault="00C0111E" w:rsidP="00C0111E">
      <w:pPr>
        <w:jc w:val="both"/>
        <w:rPr>
          <w:rFonts w:ascii="Arial" w:hAnsi="Arial" w:cs="Arial"/>
        </w:rPr>
      </w:pPr>
      <w:r w:rsidRPr="00465B0C">
        <w:rPr>
          <w:rFonts w:ascii="Arial" w:hAnsi="Arial" w:cs="Arial"/>
        </w:rPr>
        <w:t>GIULIANI, Antonio Carlos. Marketing em um Ambiente Globalizado. São Paulo: Cobra</w:t>
      </w:r>
      <w:r w:rsidR="00465B0C">
        <w:rPr>
          <w:rFonts w:ascii="Arial" w:hAnsi="Arial" w:cs="Arial"/>
        </w:rPr>
        <w:t xml:space="preserve"> </w:t>
      </w:r>
      <w:r w:rsidRPr="00465B0C">
        <w:rPr>
          <w:rFonts w:ascii="Arial" w:hAnsi="Arial" w:cs="Arial"/>
        </w:rPr>
        <w:t>Editora e Marketing, 2003.</w:t>
      </w:r>
    </w:p>
    <w:p w14:paraId="38B2AA43" w14:textId="77777777" w:rsidR="002603B4" w:rsidRPr="00465B0C" w:rsidRDefault="002603B4" w:rsidP="00C0111E">
      <w:pPr>
        <w:jc w:val="both"/>
        <w:rPr>
          <w:rFonts w:ascii="Arial" w:hAnsi="Arial" w:cs="Arial"/>
        </w:rPr>
      </w:pPr>
    </w:p>
    <w:p w14:paraId="393AAD5F" w14:textId="77777777" w:rsidR="002603B4" w:rsidRPr="00465B0C" w:rsidRDefault="002603B4" w:rsidP="002603B4">
      <w:pPr>
        <w:jc w:val="both"/>
        <w:rPr>
          <w:rFonts w:ascii="Arial" w:hAnsi="Arial" w:cs="Arial"/>
        </w:rPr>
      </w:pPr>
      <w:r w:rsidRPr="00465B0C">
        <w:rPr>
          <w:rFonts w:ascii="Arial" w:hAnsi="Arial" w:cs="Arial"/>
        </w:rPr>
        <w:t>KOTLER, Philip. Marketing para o século XXI: como criar, conquistar e dominar</w:t>
      </w:r>
    </w:p>
    <w:p w14:paraId="1B19F7F8" w14:textId="77777777" w:rsidR="002603B4" w:rsidRPr="00465B0C" w:rsidRDefault="002603B4" w:rsidP="002603B4">
      <w:pPr>
        <w:jc w:val="both"/>
        <w:rPr>
          <w:rFonts w:ascii="Arial" w:hAnsi="Arial" w:cs="Arial"/>
        </w:rPr>
      </w:pPr>
      <w:r w:rsidRPr="00465B0C">
        <w:rPr>
          <w:rFonts w:ascii="Arial" w:hAnsi="Arial" w:cs="Arial"/>
        </w:rPr>
        <w:t>mercados. 4. ed. São Paulo: Futura, 1999.</w:t>
      </w:r>
    </w:p>
    <w:p w14:paraId="4E4AB27E" w14:textId="77777777" w:rsidR="0090167F" w:rsidRPr="00465B0C" w:rsidRDefault="0090167F" w:rsidP="007604AD">
      <w:pPr>
        <w:spacing w:line="360" w:lineRule="auto"/>
        <w:jc w:val="both"/>
        <w:rPr>
          <w:rFonts w:ascii="Arial" w:hAnsi="Arial" w:cs="Arial"/>
          <w:bCs/>
        </w:rPr>
      </w:pPr>
    </w:p>
    <w:p w14:paraId="22AE7DF7" w14:textId="77777777" w:rsidR="002603B4" w:rsidRPr="00465B0C" w:rsidRDefault="002603B4" w:rsidP="002603B4">
      <w:pPr>
        <w:jc w:val="both"/>
        <w:rPr>
          <w:rFonts w:ascii="Arial" w:hAnsi="Arial" w:cs="Arial"/>
        </w:rPr>
      </w:pPr>
      <w:r w:rsidRPr="00465B0C">
        <w:rPr>
          <w:rFonts w:ascii="Arial" w:hAnsi="Arial" w:cs="Arial"/>
        </w:rPr>
        <w:t>LAS CASAS, Alexandre Luzzi. Plano de Marketing para Micro e Pequena Empresa. São</w:t>
      </w:r>
      <w:r w:rsidR="00465B0C">
        <w:rPr>
          <w:rFonts w:ascii="Arial" w:hAnsi="Arial" w:cs="Arial"/>
        </w:rPr>
        <w:t xml:space="preserve"> </w:t>
      </w:r>
      <w:r w:rsidRPr="00465B0C">
        <w:rPr>
          <w:rFonts w:ascii="Arial" w:hAnsi="Arial" w:cs="Arial"/>
        </w:rPr>
        <w:t>Paulo: Atlas, 1994.</w:t>
      </w:r>
    </w:p>
    <w:p w14:paraId="1B233FAE" w14:textId="77777777" w:rsidR="002603B4" w:rsidRPr="00465B0C" w:rsidRDefault="002603B4" w:rsidP="007604AD">
      <w:pPr>
        <w:spacing w:line="360" w:lineRule="auto"/>
        <w:jc w:val="both"/>
        <w:rPr>
          <w:rFonts w:ascii="Arial" w:hAnsi="Arial" w:cs="Arial"/>
          <w:bCs/>
        </w:rPr>
      </w:pPr>
    </w:p>
    <w:p w14:paraId="324EAC9C" w14:textId="77777777" w:rsidR="00C0111E" w:rsidRPr="00D21EBF" w:rsidRDefault="00C0111E" w:rsidP="00C0111E">
      <w:pPr>
        <w:jc w:val="both"/>
        <w:rPr>
          <w:rFonts w:ascii="Arial" w:hAnsi="Arial" w:cs="Arial"/>
          <w:lang w:val="en-US"/>
        </w:rPr>
      </w:pPr>
      <w:r w:rsidRPr="00465B0C">
        <w:rPr>
          <w:rFonts w:ascii="Arial" w:hAnsi="Arial" w:cs="Arial"/>
        </w:rPr>
        <w:t xml:space="preserve">LEVITT, Theodore. A Imaginação de Marketing. 2.ed, ampl. </w:t>
      </w:r>
      <w:r w:rsidRPr="00D21EBF">
        <w:rPr>
          <w:rFonts w:ascii="Arial" w:hAnsi="Arial" w:cs="Arial"/>
          <w:lang w:val="en-US"/>
        </w:rPr>
        <w:t>Sao Paulo: Atlas, 1990.</w:t>
      </w:r>
    </w:p>
    <w:p w14:paraId="0F40B192" w14:textId="77777777" w:rsidR="00C0111E" w:rsidRPr="00D21EBF" w:rsidRDefault="00C0111E" w:rsidP="007604AD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14:paraId="3FE8D9CC" w14:textId="77777777" w:rsidR="00C0111E" w:rsidRPr="00465B0C" w:rsidRDefault="00C0111E" w:rsidP="00C0111E">
      <w:pPr>
        <w:jc w:val="both"/>
        <w:rPr>
          <w:rFonts w:ascii="Arial" w:hAnsi="Arial" w:cs="Arial"/>
        </w:rPr>
      </w:pPr>
      <w:r w:rsidRPr="00465B0C">
        <w:rPr>
          <w:rFonts w:ascii="Arial" w:hAnsi="Arial" w:cs="Arial"/>
          <w:lang w:val="en-US"/>
        </w:rPr>
        <w:t xml:space="preserve">NICKELS, William G.; WOOD, Mirian Burk. </w:t>
      </w:r>
      <w:r w:rsidRPr="00465B0C">
        <w:rPr>
          <w:rFonts w:ascii="Arial" w:hAnsi="Arial" w:cs="Arial"/>
        </w:rPr>
        <w:t>Marketing: relacionamentos, qualidade,</w:t>
      </w:r>
    </w:p>
    <w:p w14:paraId="62F843F2" w14:textId="77777777" w:rsidR="00C0111E" w:rsidRDefault="00C0111E" w:rsidP="00C0111E">
      <w:pPr>
        <w:jc w:val="both"/>
        <w:rPr>
          <w:rFonts w:ascii="Arial" w:hAnsi="Arial" w:cs="Arial"/>
        </w:rPr>
      </w:pPr>
      <w:r w:rsidRPr="00465B0C">
        <w:rPr>
          <w:rFonts w:ascii="Arial" w:hAnsi="Arial" w:cs="Arial"/>
        </w:rPr>
        <w:t>valor. Rio de Janeiro: Livros Técnicos e científicos, 1999.</w:t>
      </w:r>
    </w:p>
    <w:p w14:paraId="695376C6" w14:textId="77777777" w:rsidR="00465B0C" w:rsidRDefault="00465B0C" w:rsidP="00C0111E">
      <w:pPr>
        <w:jc w:val="both"/>
        <w:rPr>
          <w:rFonts w:ascii="Arial" w:hAnsi="Arial" w:cs="Arial"/>
        </w:rPr>
      </w:pPr>
    </w:p>
    <w:p w14:paraId="42007E4B" w14:textId="77777777" w:rsidR="00465B0C" w:rsidRPr="00465B0C" w:rsidRDefault="00465B0C" w:rsidP="00C0111E">
      <w:pPr>
        <w:jc w:val="both"/>
        <w:rPr>
          <w:rFonts w:ascii="Arial" w:hAnsi="Arial" w:cs="Arial"/>
        </w:rPr>
      </w:pPr>
      <w:r w:rsidRPr="00465B0C">
        <w:rPr>
          <w:rFonts w:ascii="Arial" w:hAnsi="Arial" w:cs="Arial"/>
        </w:rPr>
        <w:t>SEBRAE, A importância do Plano de Marketing. Disponível em: &lt;http://www.sebraemais.com.br/noticias-midia/a-importancia-do-plano-de-marketing&gt;. Acesso em: 31 maio 2015.</w:t>
      </w:r>
    </w:p>
    <w:p w14:paraId="27F9E075" w14:textId="77777777" w:rsidR="00C0111E" w:rsidRPr="00465B0C" w:rsidRDefault="00C0111E" w:rsidP="007604AD">
      <w:pPr>
        <w:spacing w:line="360" w:lineRule="auto"/>
        <w:jc w:val="both"/>
        <w:rPr>
          <w:rFonts w:ascii="Arial" w:hAnsi="Arial" w:cs="Arial"/>
          <w:bCs/>
        </w:rPr>
      </w:pPr>
    </w:p>
    <w:p w14:paraId="3824C0D8" w14:textId="77777777" w:rsidR="00C0111E" w:rsidRPr="00465B0C" w:rsidRDefault="00C0111E" w:rsidP="00C0111E">
      <w:pPr>
        <w:jc w:val="both"/>
        <w:rPr>
          <w:rFonts w:ascii="Arial" w:hAnsi="Arial" w:cs="Arial"/>
          <w:lang w:val="en-US"/>
        </w:rPr>
      </w:pPr>
      <w:r w:rsidRPr="00465B0C">
        <w:rPr>
          <w:rFonts w:ascii="Arial" w:hAnsi="Arial" w:cs="Arial"/>
        </w:rPr>
        <w:t xml:space="preserve">WESTWOOD, John O. Plano de Marketing: guia prático. </w:t>
      </w:r>
      <w:r w:rsidRPr="00465B0C">
        <w:rPr>
          <w:rFonts w:ascii="Arial" w:hAnsi="Arial" w:cs="Arial"/>
          <w:lang w:val="en-US"/>
        </w:rPr>
        <w:t>2 ed. São Paulo: Makron Books,</w:t>
      </w:r>
      <w:r w:rsidR="00465B0C">
        <w:rPr>
          <w:rFonts w:ascii="Arial" w:hAnsi="Arial" w:cs="Arial"/>
          <w:lang w:val="en-US"/>
        </w:rPr>
        <w:t xml:space="preserve"> </w:t>
      </w:r>
      <w:r w:rsidRPr="00D21EBF">
        <w:rPr>
          <w:rFonts w:ascii="Arial" w:hAnsi="Arial" w:cs="Arial"/>
          <w:lang w:val="en-US"/>
        </w:rPr>
        <w:t>1996.</w:t>
      </w:r>
    </w:p>
    <w:p w14:paraId="7506FE39" w14:textId="77777777" w:rsidR="002603B4" w:rsidRPr="00D21EBF" w:rsidRDefault="002603B4" w:rsidP="00C0111E">
      <w:pPr>
        <w:jc w:val="both"/>
        <w:rPr>
          <w:rFonts w:ascii="Arial" w:hAnsi="Arial" w:cs="Arial"/>
          <w:lang w:val="en-US"/>
        </w:rPr>
      </w:pPr>
    </w:p>
    <w:p w14:paraId="2853D628" w14:textId="77777777" w:rsidR="002603B4" w:rsidRPr="00D21EBF" w:rsidRDefault="002603B4" w:rsidP="007604AD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sectPr w:rsidR="002603B4" w:rsidRPr="00D21EBF" w:rsidSect="00D900A4">
      <w:headerReference w:type="default" r:id="rId12"/>
      <w:footerReference w:type="default" r:id="rId13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1" w:author="Pedro Cardoso" w:date="2015-06-08T20:13:00Z" w:initials="PC">
    <w:p w14:paraId="02B6D008" w14:textId="77777777" w:rsidR="00332E47" w:rsidRDefault="00332E47">
      <w:pPr>
        <w:pStyle w:val="CommentText"/>
      </w:pPr>
      <w:r>
        <w:rPr>
          <w:rStyle w:val="CommentReference"/>
        </w:rPr>
        <w:annotationRef/>
      </w:r>
      <w:r>
        <w:t>Alguns capítulos é muito pouco especifico, o que torna o texto informal</w:t>
      </w:r>
    </w:p>
  </w:comment>
  <w:comment w:id="34" w:author="Pedro Cardoso" w:date="2015-06-08T20:22:00Z" w:initials="PC">
    <w:p w14:paraId="3A577B67" w14:textId="77777777" w:rsidR="00332E47" w:rsidRPr="00D74D57" w:rsidRDefault="00332E47">
      <w:pPr>
        <w:pStyle w:val="CommentText"/>
      </w:pPr>
      <w:r>
        <w:rPr>
          <w:rStyle w:val="CommentReference"/>
        </w:rPr>
        <w:annotationRef/>
      </w:r>
      <w:r>
        <w:t>Você fala o objetivo na seção de baixo, será que vale a pena falar dele aqui também</w:t>
      </w:r>
      <w:r w:rsidRPr="00D74D57">
        <w:t>?</w:t>
      </w:r>
    </w:p>
  </w:comment>
  <w:comment w:id="37" w:author="Pedro Cardoso" w:date="2015-06-08T20:23:00Z" w:initials="PC">
    <w:p w14:paraId="468D9993" w14:textId="43C2C5B8" w:rsidR="00332E47" w:rsidRDefault="00332E47">
      <w:pPr>
        <w:pStyle w:val="CommentText"/>
      </w:pPr>
      <w:r>
        <w:rPr>
          <w:rStyle w:val="CommentReference"/>
        </w:rPr>
        <w:annotationRef/>
      </w:r>
      <w:r>
        <w:t>Não devemos colocar títulos e sub-titulos seguidos sem texto no meio.</w:t>
      </w:r>
    </w:p>
    <w:p w14:paraId="69DCC53C" w14:textId="77777777" w:rsidR="00332E47" w:rsidRDefault="00332E47">
      <w:pPr>
        <w:pStyle w:val="CommentText"/>
      </w:pPr>
    </w:p>
    <w:p w14:paraId="55876EEE" w14:textId="49A0FBC4" w:rsidR="00332E47" w:rsidRPr="002E7DE3" w:rsidRDefault="00332E47">
      <w:pPr>
        <w:pStyle w:val="CommentText"/>
      </w:pPr>
      <w:r>
        <w:t>(Essa é uma das partes mais difíceis pra mim =</w:t>
      </w:r>
      <w:r w:rsidRPr="002E7DE3">
        <w:t>/)</w:t>
      </w:r>
    </w:p>
  </w:comment>
  <w:comment w:id="38" w:author="Pedro Cardoso" w:date="2015-06-08T20:17:00Z" w:initials="PC">
    <w:p w14:paraId="4925F69C" w14:textId="77777777" w:rsidR="00332E47" w:rsidRPr="00F27B62" w:rsidRDefault="00332E47">
      <w:pPr>
        <w:pStyle w:val="CommentText"/>
      </w:pPr>
      <w:r>
        <w:rPr>
          <w:rStyle w:val="CommentReference"/>
        </w:rPr>
        <w:annotationRef/>
      </w:r>
      <w:r>
        <w:t>Referência da pesquisa</w:t>
      </w:r>
      <w:r w:rsidRPr="00F27B62">
        <w:t>?</w:t>
      </w:r>
    </w:p>
  </w:comment>
  <w:comment w:id="40" w:author="Pedro Cardoso" w:date="2015-06-08T20:28:00Z" w:initials="PC">
    <w:p w14:paraId="57BCD458" w14:textId="77777777" w:rsidR="00332E47" w:rsidRPr="00D74D57" w:rsidRDefault="00332E47" w:rsidP="00F27B62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Isso é uma opinião sua</w:t>
      </w:r>
      <w:r w:rsidRPr="00D74D57">
        <w:t>?</w:t>
      </w:r>
      <w:r>
        <w:t xml:space="preserve"> Se não for falta uma referencia, se for, você pode dar opinião em trabalhos de ADM</w:t>
      </w:r>
      <w:r w:rsidRPr="00D74D57">
        <w:t>?</w:t>
      </w:r>
      <w:r>
        <w:t xml:space="preserve"> Pq em trabalhos científicos não devemos dar opinião, apensar relatar fatos. </w:t>
      </w:r>
    </w:p>
    <w:p w14:paraId="5FDAF62E" w14:textId="6E233533" w:rsidR="00332E47" w:rsidRDefault="00332E47">
      <w:pPr>
        <w:pStyle w:val="CommentText"/>
      </w:pPr>
    </w:p>
  </w:comment>
  <w:comment w:id="64" w:author="Pedro Cardoso" w:date="2015-06-08T20:27:00Z" w:initials="PC">
    <w:p w14:paraId="21CA3A4F" w14:textId="0A9FDCF8" w:rsidR="00332E47" w:rsidRDefault="00332E47">
      <w:pPr>
        <w:pStyle w:val="CommentText"/>
      </w:pPr>
      <w:r>
        <w:rPr>
          <w:rStyle w:val="CommentReference"/>
        </w:rPr>
        <w:annotationRef/>
      </w:r>
      <w:r>
        <w:t>Achei essa frase meio confusa. Quer dizer, pelo menos eu não entendi ela muito bem.</w:t>
      </w:r>
    </w:p>
  </w:comment>
  <w:comment w:id="65" w:author="Pedro Cardoso" w:date="2015-06-08T20:29:00Z" w:initials="PC">
    <w:p w14:paraId="022B26B0" w14:textId="2A71B924" w:rsidR="00332E47" w:rsidRPr="00F27B62" w:rsidRDefault="00332E4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t>Necessário</w:t>
      </w:r>
      <w:r>
        <w:rPr>
          <w:lang w:val="en-US"/>
        </w:rPr>
        <w:t>?</w:t>
      </w:r>
    </w:p>
  </w:comment>
  <w:comment w:id="66" w:author="Pedro Cardoso" w:date="2015-06-08T20:29:00Z" w:initials="PC">
    <w:p w14:paraId="24B33F2C" w14:textId="072B177A" w:rsidR="00332E47" w:rsidRDefault="00332E47">
      <w:pPr>
        <w:pStyle w:val="CommentText"/>
      </w:pPr>
      <w:r>
        <w:rPr>
          <w:rStyle w:val="CommentReference"/>
        </w:rPr>
        <w:annotationRef/>
      </w:r>
      <w:r>
        <w:t>Já foi falado</w:t>
      </w:r>
    </w:p>
  </w:comment>
  <w:comment w:id="70" w:author="Pedro Cardoso" w:date="2015-06-08T20:31:00Z" w:initials="PC">
    <w:p w14:paraId="66E92AA3" w14:textId="0F21FBCF" w:rsidR="00332E47" w:rsidRPr="001B12DA" w:rsidRDefault="00332E47">
      <w:pPr>
        <w:pStyle w:val="CommentText"/>
      </w:pPr>
      <w:r>
        <w:rPr>
          <w:rStyle w:val="CommentReference"/>
        </w:rPr>
        <w:annotationRef/>
      </w:r>
      <w:r>
        <w:t>É isso mesmo que você quis dizer</w:t>
      </w:r>
      <w:r w:rsidRPr="001B12DA">
        <w:t>?</w:t>
      </w:r>
    </w:p>
  </w:comment>
  <w:comment w:id="79" w:author="Pedro Cardoso" w:date="2015-06-08T20:39:00Z" w:initials="PC">
    <w:p w14:paraId="0D41DC2D" w14:textId="2EB6DF07" w:rsidR="00332E47" w:rsidRDefault="00332E47">
      <w:pPr>
        <w:pStyle w:val="CommentText"/>
      </w:pPr>
      <w:r>
        <w:rPr>
          <w:rStyle w:val="CommentReference"/>
        </w:rPr>
        <w:annotationRef/>
      </w:r>
      <w:r>
        <w:t>Achei essa parte da frase muito “jogada ao vento”</w:t>
      </w:r>
    </w:p>
  </w:comment>
  <w:comment w:id="78" w:author="Pedro Cardoso" w:date="2015-06-08T20:42:00Z" w:initials="PC">
    <w:p w14:paraId="2A773E95" w14:textId="00759AF9" w:rsidR="00332E47" w:rsidRDefault="00332E47">
      <w:pPr>
        <w:pStyle w:val="CommentText"/>
      </w:pPr>
      <w:r>
        <w:rPr>
          <w:rStyle w:val="CommentReference"/>
        </w:rPr>
        <w:annotationRef/>
      </w:r>
      <w:r>
        <w:t>O objetivo do seu trabalho não é explicar o que é uma fundamentação teórica. Você deve introduzir o capítulo e não o conceito</w:t>
      </w:r>
    </w:p>
  </w:comment>
  <w:comment w:id="93" w:author="Pedro Cardoso" w:date="2015-06-08T20:44:00Z" w:initials="PC">
    <w:p w14:paraId="4E6EA489" w14:textId="43423EFA" w:rsidR="00332E47" w:rsidRDefault="00332E47">
      <w:pPr>
        <w:pStyle w:val="CommentText"/>
      </w:pPr>
      <w:r>
        <w:rPr>
          <w:rStyle w:val="CommentReference"/>
        </w:rPr>
        <w:annotationRef/>
      </w:r>
      <w:r>
        <w:t>Mudei um pouco a frase, mas ainda acho que seja muito informal</w:t>
      </w:r>
    </w:p>
  </w:comment>
  <w:comment w:id="100" w:author="Pedro Cardoso" w:date="2015-06-08T20:45:00Z" w:initials="PC">
    <w:p w14:paraId="1943BAB4" w14:textId="16DB0123" w:rsidR="00332E47" w:rsidRDefault="00332E47">
      <w:pPr>
        <w:pStyle w:val="CommentText"/>
      </w:pPr>
      <w:r>
        <w:rPr>
          <w:rStyle w:val="CommentReference"/>
        </w:rPr>
        <w:annotationRef/>
      </w:r>
      <w:r>
        <w:t xml:space="preserve">Como já existe o termo em português é melhor usá-lo </w:t>
      </w:r>
    </w:p>
  </w:comment>
  <w:comment w:id="110" w:author="Pedro Cardoso" w:date="2015-06-08T20:48:00Z" w:initials="PC">
    <w:p w14:paraId="1D05A2A6" w14:textId="36E038C6" w:rsidR="00332E47" w:rsidRPr="00235181" w:rsidRDefault="00332E47">
      <w:pPr>
        <w:pStyle w:val="CommentText"/>
      </w:pPr>
      <w:r>
        <w:rPr>
          <w:rStyle w:val="CommentReference"/>
        </w:rPr>
        <w:annotationRef/>
      </w:r>
      <w:r>
        <w:t>Será que não tem uma expressão melhor</w:t>
      </w:r>
      <w:r w:rsidRPr="00235181">
        <w:t>?</w:t>
      </w:r>
    </w:p>
  </w:comment>
  <w:comment w:id="112" w:author="Pedro Cardoso" w:date="2015-06-08T20:49:00Z" w:initials="PC">
    <w:p w14:paraId="6C443116" w14:textId="04C49B16" w:rsidR="00332E47" w:rsidRPr="00A0687A" w:rsidRDefault="00332E4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t>À frente de que</w:t>
      </w:r>
      <w:r>
        <w:rPr>
          <w:lang w:val="en-US"/>
        </w:rPr>
        <w:t>?</w:t>
      </w:r>
    </w:p>
  </w:comment>
  <w:comment w:id="129" w:author="Pedro Cardoso" w:date="2015-06-08T20:56:00Z" w:initials="PC">
    <w:p w14:paraId="0DB63551" w14:textId="6B22645C" w:rsidR="00332E47" w:rsidRPr="005D2C52" w:rsidRDefault="00332E47">
      <w:pPr>
        <w:pStyle w:val="CommentText"/>
      </w:pPr>
      <w:r>
        <w:rPr>
          <w:rStyle w:val="CommentReference"/>
        </w:rPr>
        <w:annotationRef/>
      </w:r>
      <w:r>
        <w:t>Ficou confuso.... Mesmo depois de mudar ainda não gostei da frase =</w:t>
      </w:r>
      <w:r w:rsidRPr="005D2C52">
        <w:t>/</w:t>
      </w:r>
    </w:p>
  </w:comment>
  <w:comment w:id="137" w:author="Pedro Cardoso" w:date="2015-06-08T20:58:00Z" w:initials="PC">
    <w:p w14:paraId="17097CEF" w14:textId="77777777" w:rsidR="00332E47" w:rsidRPr="009D02DE" w:rsidRDefault="00332E47">
      <w:pPr>
        <w:pStyle w:val="CommentText"/>
      </w:pPr>
      <w:r>
        <w:rPr>
          <w:rStyle w:val="CommentReference"/>
        </w:rPr>
        <w:annotationRef/>
      </w:r>
      <w:r>
        <w:t>Se o marketing é mais do que isso, o que ele é</w:t>
      </w:r>
      <w:r w:rsidRPr="009D02DE">
        <w:t>?</w:t>
      </w:r>
    </w:p>
    <w:p w14:paraId="3A737E03" w14:textId="396E38F0" w:rsidR="00332E47" w:rsidRPr="009D02DE" w:rsidRDefault="00332E47">
      <w:pPr>
        <w:pStyle w:val="CommentText"/>
      </w:pPr>
      <w:r>
        <w:t>Em textos literários podemos deixar coisas abertas tentando aumentar a curiosidade do leitor. Mas esse não é o caso em trabalhos acadêmicos</w:t>
      </w:r>
    </w:p>
  </w:comment>
  <w:comment w:id="139" w:author="Pedro Cardoso" w:date="2015-06-08T20:59:00Z" w:initials="PC">
    <w:p w14:paraId="14D08140" w14:textId="7EDF94EB" w:rsidR="00332E47" w:rsidRPr="00C95C3F" w:rsidRDefault="00332E47">
      <w:pPr>
        <w:pStyle w:val="CommentText"/>
      </w:pPr>
      <w:r>
        <w:rPr>
          <w:rStyle w:val="CommentReference"/>
        </w:rPr>
        <w:annotationRef/>
      </w:r>
      <w:r>
        <w:t>Sua opinião</w:t>
      </w:r>
      <w:r>
        <w:rPr>
          <w:lang w:val="en-US"/>
        </w:rPr>
        <w:t>?</w:t>
      </w:r>
    </w:p>
  </w:comment>
  <w:comment w:id="170" w:author="Pedro Cardoso" w:date="2015-06-08T21:06:00Z" w:initials="PC">
    <w:p w14:paraId="4EC0B67C" w14:textId="0552D560" w:rsidR="003D7DA2" w:rsidRDefault="003D7DA2">
      <w:pPr>
        <w:pStyle w:val="CommentText"/>
      </w:pPr>
      <w:r>
        <w:rPr>
          <w:rStyle w:val="CommentReference"/>
        </w:rPr>
        <w:annotationRef/>
      </w:r>
      <w:r>
        <w:t>5 vezes mercado, deve ter um jeito de melhorar isso</w:t>
      </w:r>
    </w:p>
  </w:comment>
  <w:comment w:id="177" w:author="Pedro Cardoso" w:date="2015-06-08T21:07:00Z" w:initials="PC">
    <w:p w14:paraId="4BA6E021" w14:textId="0C745CE2" w:rsidR="003D7DA2" w:rsidRPr="003D7DA2" w:rsidRDefault="003D7DA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t>Suposições quanto ao que</w:t>
      </w:r>
      <w:r>
        <w:rPr>
          <w:lang w:val="en-US"/>
        </w:rPr>
        <w:t>?</w:t>
      </w:r>
    </w:p>
  </w:comment>
  <w:comment w:id="187" w:author="Pedro Cardoso" w:date="2015-06-08T21:08:00Z" w:initials="PC">
    <w:p w14:paraId="1393E1D8" w14:textId="1834B5BC" w:rsidR="003D7DA2" w:rsidRDefault="003D7DA2">
      <w:pPr>
        <w:pStyle w:val="CommentText"/>
      </w:pPr>
      <w:r>
        <w:rPr>
          <w:rStyle w:val="CommentReference"/>
        </w:rPr>
        <w:annotationRef/>
      </w:r>
      <w:r>
        <w:t>Repetitivo</w:t>
      </w:r>
    </w:p>
  </w:comment>
  <w:comment w:id="195" w:author="Pedro Cardoso" w:date="2015-06-08T21:10:00Z" w:initials="PC">
    <w:p w14:paraId="027A8AF8" w14:textId="44B023FF" w:rsidR="00950550" w:rsidRDefault="00950550">
      <w:pPr>
        <w:pStyle w:val="CommentText"/>
      </w:pPr>
      <w:r>
        <w:rPr>
          <w:rStyle w:val="CommentReference"/>
        </w:rPr>
        <w:annotationRef/>
      </w:r>
      <w:r>
        <w:t>Repetitivo</w:t>
      </w:r>
    </w:p>
  </w:comment>
  <w:comment w:id="211" w:author="Pedro Cardoso" w:date="2015-06-08T21:15:00Z" w:initials="PC">
    <w:p w14:paraId="0F674CDF" w14:textId="67798B6E" w:rsidR="00FB3045" w:rsidRPr="00FB3045" w:rsidRDefault="00FB3045">
      <w:pPr>
        <w:pStyle w:val="CommentText"/>
      </w:pPr>
      <w:r>
        <w:rPr>
          <w:rStyle w:val="CommentReference"/>
        </w:rPr>
        <w:annotationRef/>
      </w:r>
      <w:r>
        <w:t>Mais uma vez, suposições de que</w:t>
      </w:r>
      <w:r w:rsidRPr="00FB3045">
        <w:t>?</w:t>
      </w:r>
    </w:p>
  </w:comment>
  <w:comment w:id="230" w:author="Pedro Cardoso" w:date="2015-06-08T21:19:00Z" w:initials="PC">
    <w:p w14:paraId="07A039FC" w14:textId="3F0B8E73" w:rsidR="004F1EAD" w:rsidRDefault="004F1EAD">
      <w:pPr>
        <w:pStyle w:val="CommentText"/>
      </w:pPr>
      <w:r>
        <w:rPr>
          <w:rStyle w:val="CommentReference"/>
        </w:rPr>
        <w:annotationRef/>
      </w:r>
      <w:r>
        <w:t>Ficou bem poético.... Mas acho que vale a pena reescrever...</w:t>
      </w:r>
      <w:r>
        <w:br/>
      </w:r>
      <w:r>
        <w:br/>
        <w:t>Mas esse aqui é só chatice mesmo ^^</w:t>
      </w:r>
    </w:p>
  </w:comment>
  <w:comment w:id="246" w:author="Pedro Cardoso" w:date="2015-06-08T21:21:00Z" w:initials="PC">
    <w:p w14:paraId="41A4103E" w14:textId="093FB500" w:rsidR="004F1EAD" w:rsidRPr="004F1EAD" w:rsidRDefault="004F1EAD">
      <w:pPr>
        <w:pStyle w:val="CommentText"/>
      </w:pPr>
      <w:r>
        <w:rPr>
          <w:rStyle w:val="CommentReference"/>
        </w:rPr>
        <w:annotationRef/>
      </w:r>
      <w:r>
        <w:t>Para os projetos presentes</w:t>
      </w:r>
      <w:r w:rsidRPr="004F1EAD">
        <w:t>?</w:t>
      </w:r>
      <w:r>
        <w:t xml:space="preserve"> O presente é junho de 201</w:t>
      </w:r>
      <w:r w:rsidR="004D1618">
        <w:t>5</w:t>
      </w:r>
      <w:r>
        <w:t>, vai ajudar para essa época</w:t>
      </w:r>
      <w:r w:rsidRPr="004F1EAD">
        <w:t>?</w:t>
      </w:r>
    </w:p>
    <w:p w14:paraId="5540E3E7" w14:textId="77777777" w:rsidR="004F1EAD" w:rsidRDefault="004F1EAD">
      <w:pPr>
        <w:pStyle w:val="CommentText"/>
      </w:pPr>
    </w:p>
    <w:p w14:paraId="6757AFB7" w14:textId="3FA06BDA" w:rsidR="004F1EAD" w:rsidRPr="004F1EAD" w:rsidRDefault="004F1EAD">
      <w:pPr>
        <w:pStyle w:val="CommentText"/>
      </w:pPr>
      <w:r>
        <w:t>Acho melhor deixar só futuros...</w:t>
      </w:r>
    </w:p>
  </w:comment>
  <w:comment w:id="264" w:author="Pedro Cardoso" w:date="2015-06-08T21:55:00Z" w:initials="PC">
    <w:p w14:paraId="37FA857D" w14:textId="0671960D" w:rsidR="005650B7" w:rsidRDefault="005650B7">
      <w:pPr>
        <w:pStyle w:val="CommentText"/>
      </w:pPr>
      <w:r>
        <w:rPr>
          <w:rStyle w:val="CommentReference"/>
        </w:rPr>
        <w:annotationRef/>
      </w:r>
      <w:r>
        <w:t>Telemarketing é venda ou atendimento por telefone. Você vai apenas ligar para as pessoas.</w:t>
      </w:r>
    </w:p>
  </w:comment>
  <w:comment w:id="283" w:author="Pedro Cardoso" w:date="2015-06-08T21:59:00Z" w:initials="PC">
    <w:p w14:paraId="34C885FF" w14:textId="2D44DAEF" w:rsidR="00A1362D" w:rsidRDefault="00A1362D">
      <w:pPr>
        <w:pStyle w:val="CommentText"/>
      </w:pPr>
      <w:r>
        <w:rPr>
          <w:rStyle w:val="CommentReference"/>
        </w:rPr>
        <w:annotationRef/>
      </w:r>
      <w:r>
        <w:t>Esssa frase está MUITO longa</w:t>
      </w:r>
    </w:p>
  </w:comment>
  <w:comment w:id="293" w:author="Pedro Cardoso" w:date="2015-06-08T22:01:00Z" w:initials="PC">
    <w:p w14:paraId="319C0FB4" w14:textId="275F8900" w:rsidR="00A14937" w:rsidRDefault="00A14937">
      <w:pPr>
        <w:pStyle w:val="CommentText"/>
      </w:pPr>
      <w:r>
        <w:rPr>
          <w:rStyle w:val="CommentReference"/>
        </w:rPr>
        <w:annotationRef/>
      </w:r>
      <w:r>
        <w:t xml:space="preserve">Não colocar opinião, ou se colocar no texto. Seja o mais impessoal possível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B6D008" w15:done="0"/>
  <w15:commentEx w15:paraId="3A577B67" w15:done="0"/>
  <w15:commentEx w15:paraId="55876EEE" w15:done="0"/>
  <w15:commentEx w15:paraId="4925F69C" w15:done="0"/>
  <w15:commentEx w15:paraId="5FDAF62E" w15:done="0"/>
  <w15:commentEx w15:paraId="21CA3A4F" w15:done="0"/>
  <w15:commentEx w15:paraId="022B26B0" w15:done="0"/>
  <w15:commentEx w15:paraId="24B33F2C" w15:done="0"/>
  <w15:commentEx w15:paraId="66E92AA3" w15:done="0"/>
  <w15:commentEx w15:paraId="0D41DC2D" w15:done="0"/>
  <w15:commentEx w15:paraId="2A773E95" w15:done="0"/>
  <w15:commentEx w15:paraId="4E6EA489" w15:done="0"/>
  <w15:commentEx w15:paraId="1943BAB4" w15:done="0"/>
  <w15:commentEx w15:paraId="1D05A2A6" w15:done="0"/>
  <w15:commentEx w15:paraId="6C443116" w15:done="0"/>
  <w15:commentEx w15:paraId="0DB63551" w15:done="0"/>
  <w15:commentEx w15:paraId="3A737E03" w15:done="0"/>
  <w15:commentEx w15:paraId="14D08140" w15:done="0"/>
  <w15:commentEx w15:paraId="4EC0B67C" w15:done="0"/>
  <w15:commentEx w15:paraId="4BA6E021" w15:done="0"/>
  <w15:commentEx w15:paraId="1393E1D8" w15:done="0"/>
  <w15:commentEx w15:paraId="027A8AF8" w15:done="0"/>
  <w15:commentEx w15:paraId="0F674CDF" w15:done="0"/>
  <w15:commentEx w15:paraId="07A039FC" w15:done="0"/>
  <w15:commentEx w15:paraId="6757AFB7" w15:done="0"/>
  <w15:commentEx w15:paraId="37FA857D" w15:done="0"/>
  <w15:commentEx w15:paraId="34C885FF" w15:done="0"/>
  <w15:commentEx w15:paraId="319C0FB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768C09" w14:textId="77777777" w:rsidR="00BD1BB1" w:rsidRDefault="00BD1BB1" w:rsidP="00D900A4">
      <w:r>
        <w:separator/>
      </w:r>
    </w:p>
  </w:endnote>
  <w:endnote w:type="continuationSeparator" w:id="0">
    <w:p w14:paraId="4592B806" w14:textId="77777777" w:rsidR="00BD1BB1" w:rsidRDefault="00BD1BB1" w:rsidP="00D90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449567"/>
      <w:docPartObj>
        <w:docPartGallery w:val="Page Numbers (Bottom of Page)"/>
        <w:docPartUnique/>
      </w:docPartObj>
    </w:sdtPr>
    <w:sdtContent>
      <w:p w14:paraId="266562ED" w14:textId="77777777" w:rsidR="00332E47" w:rsidRDefault="00332E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4937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1A90DD44" w14:textId="77777777" w:rsidR="00332E47" w:rsidRDefault="00332E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D66261" w14:textId="77777777" w:rsidR="00BD1BB1" w:rsidRDefault="00BD1BB1" w:rsidP="00D900A4">
      <w:r>
        <w:separator/>
      </w:r>
    </w:p>
  </w:footnote>
  <w:footnote w:type="continuationSeparator" w:id="0">
    <w:p w14:paraId="513D8C30" w14:textId="77777777" w:rsidR="00BD1BB1" w:rsidRDefault="00BD1BB1" w:rsidP="00D900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E074E3" w14:textId="77777777" w:rsidR="00332E47" w:rsidRDefault="00332E47">
    <w:pPr>
      <w:pStyle w:val="Header"/>
      <w:jc w:val="right"/>
    </w:pPr>
  </w:p>
  <w:p w14:paraId="4BF1164F" w14:textId="77777777" w:rsidR="00332E47" w:rsidRDefault="00332E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B3CAD"/>
    <w:multiLevelType w:val="hybridMultilevel"/>
    <w:tmpl w:val="4DF634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F378F"/>
    <w:multiLevelType w:val="hybridMultilevel"/>
    <w:tmpl w:val="36AA6D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E3B51"/>
    <w:multiLevelType w:val="multilevel"/>
    <w:tmpl w:val="669AB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0863516"/>
    <w:multiLevelType w:val="hybridMultilevel"/>
    <w:tmpl w:val="36AA6D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C3EC8"/>
    <w:multiLevelType w:val="hybridMultilevel"/>
    <w:tmpl w:val="36AA6D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3317B"/>
    <w:multiLevelType w:val="hybridMultilevel"/>
    <w:tmpl w:val="96A4B2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03B1D"/>
    <w:multiLevelType w:val="hybridMultilevel"/>
    <w:tmpl w:val="36AA6D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69518D"/>
    <w:multiLevelType w:val="hybridMultilevel"/>
    <w:tmpl w:val="36AA6D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EA446B"/>
    <w:multiLevelType w:val="hybridMultilevel"/>
    <w:tmpl w:val="587CE92C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052015"/>
    <w:multiLevelType w:val="hybridMultilevel"/>
    <w:tmpl w:val="D76A8D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0"/>
  </w:num>
  <w:num w:numId="5">
    <w:abstractNumId w:val="3"/>
  </w:num>
  <w:num w:numId="6">
    <w:abstractNumId w:val="7"/>
  </w:num>
  <w:num w:numId="7">
    <w:abstractNumId w:val="8"/>
  </w:num>
  <w:num w:numId="8">
    <w:abstractNumId w:val="1"/>
  </w:num>
  <w:num w:numId="9">
    <w:abstractNumId w:val="4"/>
  </w:num>
  <w:num w:numId="10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dro Cardoso">
    <w15:presenceInfo w15:providerId="Windows Live" w15:userId="b7b18f25190244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trackRevisions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20E5"/>
    <w:rsid w:val="00015BF1"/>
    <w:rsid w:val="00020E15"/>
    <w:rsid w:val="00023720"/>
    <w:rsid w:val="00041294"/>
    <w:rsid w:val="0004262E"/>
    <w:rsid w:val="00082768"/>
    <w:rsid w:val="00090E48"/>
    <w:rsid w:val="000B177C"/>
    <w:rsid w:val="000B7955"/>
    <w:rsid w:val="001039B8"/>
    <w:rsid w:val="00105E64"/>
    <w:rsid w:val="001263AC"/>
    <w:rsid w:val="001522C9"/>
    <w:rsid w:val="00181349"/>
    <w:rsid w:val="001A4883"/>
    <w:rsid w:val="001A4ED7"/>
    <w:rsid w:val="001A5B11"/>
    <w:rsid w:val="001B12DA"/>
    <w:rsid w:val="001B4053"/>
    <w:rsid w:val="001C5B0C"/>
    <w:rsid w:val="001E0CA8"/>
    <w:rsid w:val="001F1DF4"/>
    <w:rsid w:val="002202CE"/>
    <w:rsid w:val="00227973"/>
    <w:rsid w:val="00235181"/>
    <w:rsid w:val="00243E69"/>
    <w:rsid w:val="002603B4"/>
    <w:rsid w:val="00265C3B"/>
    <w:rsid w:val="00285E6F"/>
    <w:rsid w:val="002863F7"/>
    <w:rsid w:val="002A4878"/>
    <w:rsid w:val="002B6562"/>
    <w:rsid w:val="002D3DEB"/>
    <w:rsid w:val="002E7DE3"/>
    <w:rsid w:val="00301A81"/>
    <w:rsid w:val="0032424B"/>
    <w:rsid w:val="00332E47"/>
    <w:rsid w:val="00344222"/>
    <w:rsid w:val="0035350B"/>
    <w:rsid w:val="0037160B"/>
    <w:rsid w:val="00372AA1"/>
    <w:rsid w:val="003D7DA2"/>
    <w:rsid w:val="003E4861"/>
    <w:rsid w:val="003E54CE"/>
    <w:rsid w:val="00405E4A"/>
    <w:rsid w:val="00410668"/>
    <w:rsid w:val="0041195B"/>
    <w:rsid w:val="00412571"/>
    <w:rsid w:val="0043288D"/>
    <w:rsid w:val="004337CE"/>
    <w:rsid w:val="00437230"/>
    <w:rsid w:val="00437AF1"/>
    <w:rsid w:val="004468FB"/>
    <w:rsid w:val="00460B2A"/>
    <w:rsid w:val="00462488"/>
    <w:rsid w:val="00465B0C"/>
    <w:rsid w:val="00472971"/>
    <w:rsid w:val="004B388A"/>
    <w:rsid w:val="004B3921"/>
    <w:rsid w:val="004B4EC9"/>
    <w:rsid w:val="004B636E"/>
    <w:rsid w:val="004C27BF"/>
    <w:rsid w:val="004D1618"/>
    <w:rsid w:val="004D1982"/>
    <w:rsid w:val="004E0028"/>
    <w:rsid w:val="004E2511"/>
    <w:rsid w:val="004E6186"/>
    <w:rsid w:val="004F1EAD"/>
    <w:rsid w:val="00516BF1"/>
    <w:rsid w:val="005268EF"/>
    <w:rsid w:val="005312B8"/>
    <w:rsid w:val="00540B54"/>
    <w:rsid w:val="00545024"/>
    <w:rsid w:val="00547C3C"/>
    <w:rsid w:val="005513CA"/>
    <w:rsid w:val="005620E5"/>
    <w:rsid w:val="005650B7"/>
    <w:rsid w:val="00585763"/>
    <w:rsid w:val="00587E49"/>
    <w:rsid w:val="005B5C3B"/>
    <w:rsid w:val="005C5427"/>
    <w:rsid w:val="005D1D19"/>
    <w:rsid w:val="005D2C52"/>
    <w:rsid w:val="005F0298"/>
    <w:rsid w:val="005F05A8"/>
    <w:rsid w:val="006464F8"/>
    <w:rsid w:val="00650CC2"/>
    <w:rsid w:val="00664F30"/>
    <w:rsid w:val="00666B5C"/>
    <w:rsid w:val="006701D4"/>
    <w:rsid w:val="00670CD6"/>
    <w:rsid w:val="006C1139"/>
    <w:rsid w:val="006E0DB0"/>
    <w:rsid w:val="006F03A4"/>
    <w:rsid w:val="00726DD8"/>
    <w:rsid w:val="00742D71"/>
    <w:rsid w:val="0074509A"/>
    <w:rsid w:val="00756A12"/>
    <w:rsid w:val="007604AD"/>
    <w:rsid w:val="007661C9"/>
    <w:rsid w:val="00771221"/>
    <w:rsid w:val="007753EF"/>
    <w:rsid w:val="007D2A3F"/>
    <w:rsid w:val="007D45ED"/>
    <w:rsid w:val="008068C5"/>
    <w:rsid w:val="00811B68"/>
    <w:rsid w:val="00823CB3"/>
    <w:rsid w:val="0083169D"/>
    <w:rsid w:val="0083293A"/>
    <w:rsid w:val="00836E77"/>
    <w:rsid w:val="0083787B"/>
    <w:rsid w:val="008A25FC"/>
    <w:rsid w:val="008C0FF0"/>
    <w:rsid w:val="008D149A"/>
    <w:rsid w:val="008F4D10"/>
    <w:rsid w:val="008F6C3E"/>
    <w:rsid w:val="0090167F"/>
    <w:rsid w:val="0091795D"/>
    <w:rsid w:val="00941224"/>
    <w:rsid w:val="00950550"/>
    <w:rsid w:val="00974C40"/>
    <w:rsid w:val="0098100F"/>
    <w:rsid w:val="00992977"/>
    <w:rsid w:val="009A5E33"/>
    <w:rsid w:val="009D02DE"/>
    <w:rsid w:val="009D2FF7"/>
    <w:rsid w:val="009D7EDE"/>
    <w:rsid w:val="00A0687A"/>
    <w:rsid w:val="00A1362D"/>
    <w:rsid w:val="00A14937"/>
    <w:rsid w:val="00A17BF4"/>
    <w:rsid w:val="00A27D31"/>
    <w:rsid w:val="00A30579"/>
    <w:rsid w:val="00A308D6"/>
    <w:rsid w:val="00A32F2B"/>
    <w:rsid w:val="00A56704"/>
    <w:rsid w:val="00A64CF0"/>
    <w:rsid w:val="00A7786F"/>
    <w:rsid w:val="00A95B87"/>
    <w:rsid w:val="00AA08C1"/>
    <w:rsid w:val="00AA27EC"/>
    <w:rsid w:val="00AD06F8"/>
    <w:rsid w:val="00AD1408"/>
    <w:rsid w:val="00B06CC9"/>
    <w:rsid w:val="00B5069C"/>
    <w:rsid w:val="00B80520"/>
    <w:rsid w:val="00B9031C"/>
    <w:rsid w:val="00B9265E"/>
    <w:rsid w:val="00B93971"/>
    <w:rsid w:val="00BA2E43"/>
    <w:rsid w:val="00BB784B"/>
    <w:rsid w:val="00BD1BB1"/>
    <w:rsid w:val="00BF1228"/>
    <w:rsid w:val="00BF1831"/>
    <w:rsid w:val="00BF53E3"/>
    <w:rsid w:val="00C0111E"/>
    <w:rsid w:val="00C138DF"/>
    <w:rsid w:val="00C25795"/>
    <w:rsid w:val="00C4660C"/>
    <w:rsid w:val="00C648FF"/>
    <w:rsid w:val="00C72041"/>
    <w:rsid w:val="00C8784E"/>
    <w:rsid w:val="00C95C3F"/>
    <w:rsid w:val="00D207D3"/>
    <w:rsid w:val="00D21EBF"/>
    <w:rsid w:val="00D23B91"/>
    <w:rsid w:val="00D2525B"/>
    <w:rsid w:val="00D66427"/>
    <w:rsid w:val="00D74D57"/>
    <w:rsid w:val="00D771D4"/>
    <w:rsid w:val="00D811BB"/>
    <w:rsid w:val="00D83EF8"/>
    <w:rsid w:val="00D86E8A"/>
    <w:rsid w:val="00D87E49"/>
    <w:rsid w:val="00D900A4"/>
    <w:rsid w:val="00DA5B20"/>
    <w:rsid w:val="00DC7553"/>
    <w:rsid w:val="00DF1142"/>
    <w:rsid w:val="00DF5C6B"/>
    <w:rsid w:val="00E01E94"/>
    <w:rsid w:val="00E036D3"/>
    <w:rsid w:val="00E12C27"/>
    <w:rsid w:val="00E223DB"/>
    <w:rsid w:val="00E40692"/>
    <w:rsid w:val="00E57E57"/>
    <w:rsid w:val="00E77244"/>
    <w:rsid w:val="00EC0E95"/>
    <w:rsid w:val="00ED4B53"/>
    <w:rsid w:val="00ED5C28"/>
    <w:rsid w:val="00ED7DE8"/>
    <w:rsid w:val="00EE0D90"/>
    <w:rsid w:val="00EE7748"/>
    <w:rsid w:val="00EF4B58"/>
    <w:rsid w:val="00F1493B"/>
    <w:rsid w:val="00F15E50"/>
    <w:rsid w:val="00F16E1B"/>
    <w:rsid w:val="00F201FA"/>
    <w:rsid w:val="00F27B62"/>
    <w:rsid w:val="00F31B17"/>
    <w:rsid w:val="00F3702B"/>
    <w:rsid w:val="00F45EC8"/>
    <w:rsid w:val="00F55C30"/>
    <w:rsid w:val="00F55D23"/>
    <w:rsid w:val="00FB30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307B2"/>
  <w15:docId w15:val="{94C09FEE-4CC7-427D-84BF-5022063F6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0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50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02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8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29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2571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rsid w:val="00D207D3"/>
    <w:pPr>
      <w:spacing w:line="480" w:lineRule="auto"/>
      <w:jc w:val="both"/>
    </w:pPr>
    <w:rPr>
      <w:rFonts w:ascii="Arial" w:hAnsi="Arial" w:cs="Arial"/>
      <w:lang w:eastAsia="ar-SA"/>
    </w:rPr>
  </w:style>
  <w:style w:type="character" w:customStyle="1" w:styleId="BodyTextChar">
    <w:name w:val="Body Text Char"/>
    <w:basedOn w:val="DefaultParagraphFont"/>
    <w:link w:val="BodyText"/>
    <w:rsid w:val="00D207D3"/>
    <w:rPr>
      <w:rFonts w:ascii="Arial" w:eastAsia="Times New Roman" w:hAnsi="Arial" w:cs="Arial"/>
      <w:sz w:val="24"/>
      <w:szCs w:val="24"/>
      <w:lang w:eastAsia="ar-SA"/>
    </w:rPr>
  </w:style>
  <w:style w:type="character" w:customStyle="1" w:styleId="apple-converted-space">
    <w:name w:val="apple-converted-space"/>
    <w:basedOn w:val="DefaultParagraphFont"/>
    <w:rsid w:val="00472971"/>
  </w:style>
  <w:style w:type="character" w:customStyle="1" w:styleId="Heading1Char">
    <w:name w:val="Heading 1 Char"/>
    <w:basedOn w:val="DefaultParagraphFont"/>
    <w:link w:val="Heading1"/>
    <w:uiPriority w:val="9"/>
    <w:rsid w:val="005450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5024"/>
    <w:pPr>
      <w:spacing w:line="276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45024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5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024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5450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545024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D900A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00A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D900A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00A4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ommentReference">
    <w:name w:val="annotation reference"/>
    <w:basedOn w:val="DefaultParagraphFont"/>
    <w:uiPriority w:val="99"/>
    <w:semiHidden/>
    <w:unhideWhenUsed/>
    <w:rsid w:val="00C257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579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5795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57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5795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uninove.br/PDFs/Publicacoes/cadernos_posgraduacao/cadernosv4edu/cdposv4n1edu2a03.pdf" TargetMode="Externa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9A2203-4BDB-4E78-91C3-BE0E17AD9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18</Pages>
  <Words>4395</Words>
  <Characters>25055</Characters>
  <Application>Microsoft Office Word</Application>
  <DocSecurity>0</DocSecurity>
  <Lines>208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29392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Pedro Cardoso</cp:lastModifiedBy>
  <cp:revision>58</cp:revision>
  <cp:lastPrinted>2015-06-02T00:39:00Z</cp:lastPrinted>
  <dcterms:created xsi:type="dcterms:W3CDTF">2015-06-08T00:01:00Z</dcterms:created>
  <dcterms:modified xsi:type="dcterms:W3CDTF">2015-06-09T01:01:00Z</dcterms:modified>
</cp:coreProperties>
</file>